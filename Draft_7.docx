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5949B" w14:textId="77777777" w:rsidR="007F490E" w:rsidRPr="00817972" w:rsidRDefault="007F490E" w:rsidP="00817972">
      <w:pPr>
        <w:spacing w:after="0" w:line="360" w:lineRule="auto"/>
        <w:ind w:firstLine="0"/>
        <w:rPr>
          <w:rFonts w:ascii="Times New Roman" w:hAnsi="Times New Roman" w:cs="Times New Roman"/>
          <w:sz w:val="24"/>
          <w:szCs w:val="24"/>
          <w:rPrChange w:id="0" w:author="EWU" w:date="2017-03-02T12:01:00Z">
            <w:rPr/>
          </w:rPrChange>
        </w:rPr>
      </w:pPr>
      <w:r w:rsidRPr="00817972">
        <w:rPr>
          <w:rFonts w:ascii="Times New Roman" w:hAnsi="Times New Roman" w:cs="Times New Roman"/>
          <w:sz w:val="24"/>
          <w:szCs w:val="24"/>
          <w:rPrChange w:id="1" w:author="EWU" w:date="2017-03-02T12:01:00Z">
            <w:rPr/>
          </w:rPrChange>
        </w:rPr>
        <w:t>INTRODUCTION</w:t>
      </w:r>
    </w:p>
    <w:p w14:paraId="214B0562" w14:textId="3215436E" w:rsidR="009E5A5C" w:rsidRDefault="007F490E" w:rsidP="00184C68">
      <w:pPr>
        <w:spacing w:after="0" w:line="360" w:lineRule="auto"/>
        <w:ind w:firstLine="0"/>
        <w:rPr>
          <w:ins w:id="2" w:author="Wonderly, Coral" w:date="2017-03-02T07:21:00Z"/>
          <w:rFonts w:ascii="Times New Roman" w:hAnsi="Times New Roman" w:cs="Times New Roman"/>
          <w:sz w:val="24"/>
          <w:szCs w:val="24"/>
        </w:rPr>
      </w:pPr>
      <w:r w:rsidRPr="00BF67F1">
        <w:rPr>
          <w:rFonts w:ascii="Times New Roman" w:hAnsi="Times New Roman" w:cs="Times New Roman"/>
          <w:sz w:val="24"/>
          <w:szCs w:val="24"/>
          <w:rPrChange w:id="3" w:author="EWU" w:date="2017-02-24T14:10:00Z">
            <w:rPr/>
          </w:rPrChange>
        </w:rPr>
        <w:tab/>
      </w:r>
      <w:ins w:id="4" w:author="EWU" w:date="2017-02-24T14:30:00Z">
        <w:r w:rsidR="009B237C">
          <w:rPr>
            <w:rFonts w:ascii="Times New Roman" w:hAnsi="Times New Roman" w:cs="Times New Roman"/>
            <w:sz w:val="24"/>
            <w:szCs w:val="24"/>
          </w:rPr>
          <w:t xml:space="preserve">In an effort to improve </w:t>
        </w:r>
      </w:ins>
      <w:ins w:id="5" w:author="EWU" w:date="2017-02-24T14:32:00Z">
        <w:r w:rsidR="00B35B16">
          <w:rPr>
            <w:rFonts w:ascii="Times New Roman" w:hAnsi="Times New Roman" w:cs="Times New Roman"/>
            <w:sz w:val="24"/>
            <w:szCs w:val="24"/>
          </w:rPr>
          <w:t xml:space="preserve">community </w:t>
        </w:r>
      </w:ins>
      <w:ins w:id="6" w:author="EWU" w:date="2017-02-24T14:30:00Z">
        <w:r w:rsidR="009B237C">
          <w:rPr>
            <w:rFonts w:ascii="Times New Roman" w:hAnsi="Times New Roman" w:cs="Times New Roman"/>
            <w:sz w:val="24"/>
            <w:szCs w:val="24"/>
          </w:rPr>
          <w:t xml:space="preserve">health outcomes, </w:t>
        </w:r>
      </w:ins>
      <w:ins w:id="7" w:author="EWU" w:date="2017-02-24T14:10:00Z">
        <w:r w:rsidR="00BF67F1">
          <w:rPr>
            <w:rFonts w:ascii="Times New Roman" w:hAnsi="Times New Roman" w:cs="Times New Roman"/>
            <w:sz w:val="24"/>
            <w:szCs w:val="24"/>
          </w:rPr>
          <w:t>a</w:t>
        </w:r>
      </w:ins>
      <w:ins w:id="8" w:author="EWU" w:date="2017-02-24T14:08:00Z">
        <w:r w:rsidR="00BF67F1">
          <w:rPr>
            <w:rFonts w:ascii="Times New Roman" w:hAnsi="Times New Roman" w:cs="Times New Roman"/>
            <w:sz w:val="24"/>
            <w:szCs w:val="24"/>
          </w:rPr>
          <w:t xml:space="preserve">ccess to primary care </w:t>
        </w:r>
      </w:ins>
      <w:ins w:id="9" w:author="EWU" w:date="2017-02-24T14:15:00Z">
        <w:r w:rsidR="00E608AC">
          <w:rPr>
            <w:rFonts w:ascii="Times New Roman" w:hAnsi="Times New Roman" w:cs="Times New Roman"/>
            <w:sz w:val="24"/>
            <w:szCs w:val="24"/>
          </w:rPr>
          <w:t xml:space="preserve">has been </w:t>
        </w:r>
      </w:ins>
      <w:ins w:id="10" w:author="EWU" w:date="2017-02-24T14:17:00Z">
        <w:r w:rsidR="00E608AC">
          <w:rPr>
            <w:rFonts w:ascii="Times New Roman" w:hAnsi="Times New Roman" w:cs="Times New Roman"/>
            <w:sz w:val="24"/>
            <w:szCs w:val="24"/>
          </w:rPr>
          <w:t>a priority of policy</w:t>
        </w:r>
      </w:ins>
      <w:ins w:id="11" w:author="EWU" w:date="2017-02-24T14:18:00Z">
        <w:r w:rsidR="00E608AC">
          <w:rPr>
            <w:rFonts w:ascii="Times New Roman" w:hAnsi="Times New Roman" w:cs="Times New Roman"/>
            <w:sz w:val="24"/>
            <w:szCs w:val="24"/>
          </w:rPr>
          <w:t>-</w:t>
        </w:r>
      </w:ins>
      <w:ins w:id="12" w:author="EWU" w:date="2017-02-24T14:17:00Z">
        <w:r w:rsidR="00E608AC">
          <w:rPr>
            <w:rFonts w:ascii="Times New Roman" w:hAnsi="Times New Roman" w:cs="Times New Roman"/>
            <w:sz w:val="24"/>
            <w:szCs w:val="24"/>
          </w:rPr>
          <w:t xml:space="preserve">makers </w:t>
        </w:r>
      </w:ins>
      <w:ins w:id="13" w:author="EWU" w:date="2017-02-24T14:09:00Z">
        <w:r w:rsidR="00BF67F1">
          <w:rPr>
            <w:rFonts w:ascii="Times New Roman" w:hAnsi="Times New Roman" w:cs="Times New Roman"/>
            <w:sz w:val="24"/>
            <w:szCs w:val="24"/>
          </w:rPr>
          <w:t>as it</w:t>
        </w:r>
      </w:ins>
      <w:del w:id="14" w:author="EWU" w:date="2017-02-24T14:09:00Z">
        <w:r w:rsidDel="00BF67F1">
          <w:rPr>
            <w:rFonts w:ascii="Times New Roman" w:hAnsi="Times New Roman" w:cs="Times New Roman"/>
            <w:sz w:val="24"/>
            <w:szCs w:val="24"/>
          </w:rPr>
          <w:delText>Primary care</w:delText>
        </w:r>
      </w:del>
      <w:r>
        <w:rPr>
          <w:rFonts w:ascii="Times New Roman" w:hAnsi="Times New Roman" w:cs="Times New Roman"/>
          <w:sz w:val="24"/>
          <w:szCs w:val="24"/>
        </w:rPr>
        <w:t xml:space="preserve"> is often the first step for the prevention and treatment of chronic diseases and other serious health conditions</w:t>
      </w:r>
      <w:ins w:id="15" w:author="EWU" w:date="2017-02-24T14:33:00Z">
        <w:r w:rsidR="00B35B16">
          <w:rPr>
            <w:rFonts w:ascii="Times New Roman" w:hAnsi="Times New Roman" w:cs="Times New Roman"/>
            <w:sz w:val="24"/>
            <w:szCs w:val="24"/>
          </w:rPr>
          <w:t xml:space="preserve"> </w:t>
        </w:r>
        <w:r w:rsidR="00B35B16" w:rsidRPr="00AA0B88">
          <w:rPr>
            <w:rFonts w:ascii="Times New Roman" w:hAnsi="Times New Roman" w:cs="Times New Roman"/>
            <w:sz w:val="24"/>
            <w:szCs w:val="24"/>
            <w:highlight w:val="yellow"/>
            <w:rPrChange w:id="16" w:author="Coral Wonderly" w:date="2017-02-26T11:48:00Z">
              <w:rPr>
                <w:rFonts w:ascii="Times New Roman" w:hAnsi="Times New Roman" w:cs="Times New Roman"/>
                <w:sz w:val="24"/>
                <w:szCs w:val="24"/>
              </w:rPr>
            </w:rPrChange>
          </w:rPr>
          <w:t>(</w:t>
        </w:r>
        <w:del w:id="17" w:author="Coral Wonderly" w:date="2017-02-26T10:52:00Z">
          <w:r w:rsidR="00B35B16" w:rsidRPr="00AA0B88" w:rsidDel="002F63C7">
            <w:rPr>
              <w:rFonts w:ascii="Times New Roman" w:hAnsi="Times New Roman" w:cs="Times New Roman"/>
              <w:sz w:val="24"/>
              <w:szCs w:val="24"/>
              <w:highlight w:val="yellow"/>
              <w:rPrChange w:id="18" w:author="Coral Wonderly" w:date="2017-02-26T11:48:00Z">
                <w:rPr>
                  <w:rFonts w:ascii="Times New Roman" w:hAnsi="Times New Roman" w:cs="Times New Roman"/>
                  <w:sz w:val="24"/>
                  <w:szCs w:val="24"/>
                </w:rPr>
              </w:rPrChange>
            </w:rPr>
            <w:delText>SOURCE</w:delText>
          </w:r>
        </w:del>
      </w:ins>
      <w:ins w:id="19" w:author="Coral Wonderly" w:date="2017-02-26T10:52:00Z">
        <w:r w:rsidR="002F63C7" w:rsidRPr="00AA0B88">
          <w:rPr>
            <w:rFonts w:ascii="Times New Roman" w:hAnsi="Times New Roman" w:cs="Times New Roman"/>
            <w:sz w:val="24"/>
            <w:szCs w:val="24"/>
            <w:highlight w:val="yellow"/>
            <w:rPrChange w:id="20" w:author="Coral Wonderly" w:date="2017-02-26T11:48:00Z">
              <w:rPr>
                <w:rFonts w:ascii="Times New Roman" w:hAnsi="Times New Roman" w:cs="Times New Roman"/>
                <w:sz w:val="24"/>
                <w:szCs w:val="24"/>
              </w:rPr>
            </w:rPrChange>
          </w:rPr>
          <w:t>B</w:t>
        </w:r>
        <w:r w:rsidR="006E6C24" w:rsidRPr="00AA0B88">
          <w:rPr>
            <w:rFonts w:ascii="Times New Roman" w:hAnsi="Times New Roman" w:cs="Times New Roman"/>
            <w:sz w:val="24"/>
            <w:szCs w:val="24"/>
            <w:highlight w:val="yellow"/>
            <w:rPrChange w:id="21" w:author="Coral Wonderly" w:date="2017-02-26T11:48:00Z">
              <w:rPr>
                <w:rFonts w:ascii="Times New Roman" w:hAnsi="Times New Roman" w:cs="Times New Roman"/>
                <w:sz w:val="24"/>
                <w:szCs w:val="24"/>
              </w:rPr>
            </w:rPrChange>
          </w:rPr>
          <w:t>row</w:t>
        </w:r>
      </w:ins>
      <w:ins w:id="22" w:author="Coral Wonderly" w:date="2017-02-26T11:06:00Z">
        <w:r w:rsidR="006E6C24" w:rsidRPr="00AA0B88">
          <w:rPr>
            <w:rFonts w:ascii="Times New Roman" w:hAnsi="Times New Roman" w:cs="Times New Roman"/>
            <w:sz w:val="24"/>
            <w:szCs w:val="24"/>
            <w:highlight w:val="yellow"/>
            <w:rPrChange w:id="23" w:author="Coral Wonderly" w:date="2017-02-26T11:48:00Z">
              <w:rPr>
                <w:rFonts w:ascii="Times New Roman" w:hAnsi="Times New Roman" w:cs="Times New Roman"/>
                <w:sz w:val="24"/>
                <w:szCs w:val="24"/>
              </w:rPr>
            </w:rPrChange>
          </w:rPr>
          <w:t xml:space="preserve">n, </w:t>
        </w:r>
        <w:proofErr w:type="spellStart"/>
        <w:r w:rsidR="006E6C24" w:rsidRPr="00AA0B88">
          <w:rPr>
            <w:rFonts w:ascii="Times New Roman" w:hAnsi="Times New Roman" w:cs="Times New Roman"/>
            <w:sz w:val="24"/>
            <w:szCs w:val="24"/>
            <w:highlight w:val="yellow"/>
            <w:rPrChange w:id="24" w:author="Coral Wonderly" w:date="2017-02-26T11:48:00Z">
              <w:rPr>
                <w:rFonts w:ascii="Times New Roman" w:hAnsi="Times New Roman" w:cs="Times New Roman"/>
                <w:sz w:val="24"/>
                <w:szCs w:val="24"/>
              </w:rPr>
            </w:rPrChange>
          </w:rPr>
          <w:t>Polsky</w:t>
        </w:r>
        <w:proofErr w:type="spellEnd"/>
        <w:r w:rsidR="006E6C24" w:rsidRPr="00AA0B88">
          <w:rPr>
            <w:rFonts w:ascii="Times New Roman" w:hAnsi="Times New Roman" w:cs="Times New Roman"/>
            <w:sz w:val="24"/>
            <w:szCs w:val="24"/>
            <w:highlight w:val="yellow"/>
            <w:rPrChange w:id="25" w:author="Coral Wonderly" w:date="2017-02-26T11:48:00Z">
              <w:rPr>
                <w:rFonts w:ascii="Times New Roman" w:hAnsi="Times New Roman" w:cs="Times New Roman"/>
                <w:sz w:val="24"/>
                <w:szCs w:val="24"/>
              </w:rPr>
            </w:rPrChange>
          </w:rPr>
          <w:t xml:space="preserve">, </w:t>
        </w:r>
        <w:proofErr w:type="spellStart"/>
        <w:r w:rsidR="006E6C24" w:rsidRPr="00AA0B88">
          <w:rPr>
            <w:rFonts w:ascii="Times New Roman" w:hAnsi="Times New Roman" w:cs="Times New Roman"/>
            <w:sz w:val="24"/>
            <w:szCs w:val="24"/>
            <w:highlight w:val="yellow"/>
            <w:rPrChange w:id="26" w:author="Coral Wonderly" w:date="2017-02-26T11:48:00Z">
              <w:rPr>
                <w:rFonts w:ascii="Times New Roman" w:hAnsi="Times New Roman" w:cs="Times New Roman"/>
                <w:sz w:val="24"/>
                <w:szCs w:val="24"/>
              </w:rPr>
            </w:rPrChange>
          </w:rPr>
          <w:t>Barbu</w:t>
        </w:r>
        <w:proofErr w:type="spellEnd"/>
        <w:r w:rsidR="006E6C24" w:rsidRPr="00AA0B88">
          <w:rPr>
            <w:rFonts w:ascii="Times New Roman" w:hAnsi="Times New Roman" w:cs="Times New Roman"/>
            <w:sz w:val="24"/>
            <w:szCs w:val="24"/>
            <w:highlight w:val="yellow"/>
            <w:rPrChange w:id="27" w:author="Coral Wonderly" w:date="2017-02-26T11:48:00Z">
              <w:rPr>
                <w:rFonts w:ascii="Times New Roman" w:hAnsi="Times New Roman" w:cs="Times New Roman"/>
                <w:sz w:val="24"/>
                <w:szCs w:val="24"/>
              </w:rPr>
            </w:rPrChange>
          </w:rPr>
          <w:t xml:space="preserve">, Seymour, and </w:t>
        </w:r>
      </w:ins>
      <w:ins w:id="28" w:author="Coral Wonderly" w:date="2017-02-26T11:07:00Z">
        <w:r w:rsidR="006E6C24" w:rsidRPr="00AA0B88">
          <w:rPr>
            <w:rFonts w:ascii="Times New Roman" w:hAnsi="Times New Roman" w:cs="Times New Roman"/>
            <w:sz w:val="24"/>
            <w:szCs w:val="24"/>
            <w:highlight w:val="yellow"/>
            <w:rPrChange w:id="29" w:author="Coral Wonderly" w:date="2017-02-26T11:48:00Z">
              <w:rPr>
                <w:rFonts w:ascii="Times New Roman" w:hAnsi="Times New Roman" w:cs="Times New Roman"/>
                <w:sz w:val="24"/>
                <w:szCs w:val="24"/>
              </w:rPr>
            </w:rPrChange>
          </w:rPr>
          <w:t>Grande,</w:t>
        </w:r>
      </w:ins>
      <w:ins w:id="30" w:author="Coral Wonderly" w:date="2017-02-26T10:52:00Z">
        <w:r w:rsidR="002F63C7" w:rsidRPr="00AA0B88">
          <w:rPr>
            <w:rFonts w:ascii="Times New Roman" w:hAnsi="Times New Roman" w:cs="Times New Roman"/>
            <w:sz w:val="24"/>
            <w:szCs w:val="24"/>
            <w:highlight w:val="yellow"/>
            <w:rPrChange w:id="31" w:author="Coral Wonderly" w:date="2017-02-26T11:48:00Z">
              <w:rPr>
                <w:rFonts w:ascii="Times New Roman" w:hAnsi="Times New Roman" w:cs="Times New Roman"/>
                <w:sz w:val="24"/>
                <w:szCs w:val="24"/>
              </w:rPr>
            </w:rPrChange>
          </w:rPr>
          <w:t xml:space="preserve"> 2016</w:t>
        </w:r>
      </w:ins>
      <w:ins w:id="32" w:author="Coral Wonderly" w:date="2017-02-26T13:00:00Z">
        <w:r w:rsidR="00E03E13">
          <w:rPr>
            <w:rFonts w:ascii="Times New Roman" w:hAnsi="Times New Roman" w:cs="Times New Roman"/>
            <w:sz w:val="24"/>
            <w:szCs w:val="24"/>
          </w:rPr>
          <w:t xml:space="preserve">; </w:t>
        </w:r>
      </w:ins>
      <w:ins w:id="33" w:author="Coral Wonderly" w:date="2017-02-26T12:59:00Z">
        <w:r w:rsidR="00E03E13" w:rsidRPr="00E03E13">
          <w:rPr>
            <w:rFonts w:ascii="Times New Roman" w:hAnsi="Times New Roman" w:cs="Times New Roman"/>
            <w:sz w:val="24"/>
            <w:szCs w:val="24"/>
            <w:highlight w:val="yellow"/>
            <w:rPrChange w:id="34" w:author="Coral Wonderly" w:date="2017-02-26T13:00:00Z">
              <w:rPr>
                <w:rFonts w:ascii="Times New Roman" w:hAnsi="Times New Roman" w:cs="Times New Roman"/>
                <w:sz w:val="24"/>
                <w:szCs w:val="24"/>
              </w:rPr>
            </w:rPrChange>
          </w:rPr>
          <w:t>Friedberg, Hussey, and Schneider, 2010</w:t>
        </w:r>
      </w:ins>
      <w:ins w:id="35" w:author="EWU" w:date="2017-02-24T14:33:00Z">
        <w:r w:rsidR="00B35B16">
          <w:rPr>
            <w:rFonts w:ascii="Times New Roman" w:hAnsi="Times New Roman" w:cs="Times New Roman"/>
            <w:sz w:val="24"/>
            <w:szCs w:val="24"/>
          </w:rPr>
          <w:t>)</w:t>
        </w:r>
      </w:ins>
      <w:del w:id="36" w:author="EWU" w:date="2017-02-24T14:28:00Z">
        <w:r w:rsidDel="009B237C">
          <w:rPr>
            <w:rFonts w:ascii="Times New Roman" w:hAnsi="Times New Roman" w:cs="Times New Roman"/>
            <w:sz w:val="24"/>
            <w:szCs w:val="24"/>
          </w:rPr>
          <w:delText xml:space="preserve"> (Shi and Starfield, 2005)</w:delText>
        </w:r>
      </w:del>
      <w:r>
        <w:rPr>
          <w:rFonts w:ascii="Times New Roman" w:hAnsi="Times New Roman" w:cs="Times New Roman"/>
          <w:sz w:val="24"/>
          <w:szCs w:val="24"/>
        </w:rPr>
        <w:t xml:space="preserve">.  </w:t>
      </w:r>
      <w:ins w:id="37" w:author="EWU" w:date="2017-02-24T14:35:00Z">
        <w:r w:rsidR="00B35B16">
          <w:rPr>
            <w:rFonts w:ascii="Times New Roman" w:hAnsi="Times New Roman" w:cs="Times New Roman"/>
            <w:sz w:val="24"/>
            <w:szCs w:val="24"/>
          </w:rPr>
          <w:t>The</w:t>
        </w:r>
      </w:ins>
      <w:ins w:id="38" w:author="EWU" w:date="2017-02-24T14:22:00Z">
        <w:r w:rsidR="009B237C">
          <w:rPr>
            <w:rFonts w:ascii="Times New Roman" w:hAnsi="Times New Roman" w:cs="Times New Roman"/>
            <w:sz w:val="24"/>
            <w:szCs w:val="24"/>
          </w:rPr>
          <w:t xml:space="preserve"> </w:t>
        </w:r>
      </w:ins>
      <w:ins w:id="39" w:author="EWU" w:date="2017-02-24T14:26:00Z">
        <w:r w:rsidR="009B237C">
          <w:rPr>
            <w:rFonts w:ascii="Times New Roman" w:hAnsi="Times New Roman" w:cs="Times New Roman"/>
            <w:sz w:val="24"/>
            <w:szCs w:val="24"/>
          </w:rPr>
          <w:t xml:space="preserve">positive </w:t>
        </w:r>
      </w:ins>
      <w:ins w:id="40" w:author="EWU" w:date="2017-02-24T14:27:00Z">
        <w:r w:rsidR="009B237C">
          <w:rPr>
            <w:rFonts w:ascii="Times New Roman" w:hAnsi="Times New Roman" w:cs="Times New Roman"/>
            <w:sz w:val="24"/>
            <w:szCs w:val="24"/>
          </w:rPr>
          <w:t>association</w:t>
        </w:r>
      </w:ins>
      <w:ins w:id="41" w:author="EWU" w:date="2017-02-24T14:26:00Z">
        <w:r w:rsidR="009B237C">
          <w:rPr>
            <w:rFonts w:ascii="Times New Roman" w:hAnsi="Times New Roman" w:cs="Times New Roman"/>
            <w:sz w:val="24"/>
            <w:szCs w:val="24"/>
          </w:rPr>
          <w:t xml:space="preserve"> between access to primary care and </w:t>
        </w:r>
      </w:ins>
      <w:ins w:id="42" w:author="EWU" w:date="2017-02-24T14:27:00Z">
        <w:r w:rsidR="009B237C">
          <w:rPr>
            <w:rFonts w:ascii="Times New Roman" w:hAnsi="Times New Roman" w:cs="Times New Roman"/>
            <w:sz w:val="24"/>
            <w:szCs w:val="24"/>
          </w:rPr>
          <w:t>health outcomes</w:t>
        </w:r>
      </w:ins>
      <w:ins w:id="43" w:author="EWU" w:date="2017-02-24T14:35:00Z">
        <w:r w:rsidR="00B35B16">
          <w:rPr>
            <w:rFonts w:ascii="Times New Roman" w:hAnsi="Times New Roman" w:cs="Times New Roman"/>
            <w:sz w:val="24"/>
            <w:szCs w:val="24"/>
          </w:rPr>
          <w:t xml:space="preserve"> has been well established </w:t>
        </w:r>
      </w:ins>
      <w:ins w:id="44" w:author="EWU" w:date="2017-02-24T14:36:00Z">
        <w:r w:rsidR="00B35B16">
          <w:rPr>
            <w:rFonts w:ascii="Times New Roman" w:hAnsi="Times New Roman" w:cs="Times New Roman"/>
            <w:sz w:val="24"/>
            <w:szCs w:val="24"/>
          </w:rPr>
          <w:t>with</w:t>
        </w:r>
      </w:ins>
      <w:ins w:id="45" w:author="EWU" w:date="2017-02-24T14:35:00Z">
        <w:r w:rsidR="00B35B16">
          <w:rPr>
            <w:rFonts w:ascii="Times New Roman" w:hAnsi="Times New Roman" w:cs="Times New Roman"/>
            <w:sz w:val="24"/>
            <w:szCs w:val="24"/>
          </w:rPr>
          <w:t>in the empirical literature (</w:t>
        </w:r>
      </w:ins>
      <w:ins w:id="46" w:author="Coral Wonderly" w:date="2017-02-26T11:20:00Z">
        <w:r w:rsidR="009C71CE" w:rsidRPr="00AA0B88">
          <w:rPr>
            <w:rFonts w:ascii="Times New Roman" w:hAnsi="Times New Roman" w:cs="Times New Roman"/>
            <w:sz w:val="24"/>
            <w:szCs w:val="24"/>
            <w:highlight w:val="yellow"/>
            <w:rPrChange w:id="47" w:author="Coral Wonderly" w:date="2017-02-26T11:48:00Z">
              <w:rPr>
                <w:rFonts w:ascii="Times New Roman" w:hAnsi="Times New Roman" w:cs="Times New Roman"/>
                <w:sz w:val="24"/>
                <w:szCs w:val="24"/>
              </w:rPr>
            </w:rPrChange>
          </w:rPr>
          <w:t xml:space="preserve">Kringos, </w:t>
        </w:r>
        <w:proofErr w:type="spellStart"/>
        <w:r w:rsidR="009C71CE" w:rsidRPr="00AA0B88">
          <w:rPr>
            <w:rFonts w:ascii="Times New Roman" w:hAnsi="Times New Roman" w:cs="Times New Roman"/>
            <w:sz w:val="24"/>
            <w:szCs w:val="24"/>
            <w:highlight w:val="yellow"/>
            <w:rPrChange w:id="48" w:author="Coral Wonderly" w:date="2017-02-26T11:48:00Z">
              <w:rPr>
                <w:rFonts w:ascii="Times New Roman" w:hAnsi="Times New Roman" w:cs="Times New Roman"/>
                <w:sz w:val="24"/>
                <w:szCs w:val="24"/>
              </w:rPr>
            </w:rPrChange>
          </w:rPr>
          <w:t>Boerma</w:t>
        </w:r>
        <w:proofErr w:type="spellEnd"/>
        <w:r w:rsidR="009C71CE" w:rsidRPr="00AA0B88">
          <w:rPr>
            <w:rFonts w:ascii="Times New Roman" w:hAnsi="Times New Roman" w:cs="Times New Roman"/>
            <w:sz w:val="24"/>
            <w:szCs w:val="24"/>
            <w:highlight w:val="yellow"/>
            <w:rPrChange w:id="49" w:author="Coral Wonderly" w:date="2017-02-26T11:48:00Z">
              <w:rPr>
                <w:rFonts w:ascii="Times New Roman" w:hAnsi="Times New Roman" w:cs="Times New Roman"/>
                <w:sz w:val="24"/>
                <w:szCs w:val="24"/>
              </w:rPr>
            </w:rPrChange>
          </w:rPr>
          <w:t xml:space="preserve">, Zee, and </w:t>
        </w:r>
        <w:proofErr w:type="spellStart"/>
        <w:r w:rsidR="009C71CE" w:rsidRPr="00AA0B88">
          <w:rPr>
            <w:rFonts w:ascii="Times New Roman" w:hAnsi="Times New Roman" w:cs="Times New Roman"/>
            <w:sz w:val="24"/>
            <w:szCs w:val="24"/>
            <w:highlight w:val="yellow"/>
            <w:rPrChange w:id="50" w:author="Coral Wonderly" w:date="2017-02-26T11:48:00Z">
              <w:rPr>
                <w:rFonts w:ascii="Times New Roman" w:hAnsi="Times New Roman" w:cs="Times New Roman"/>
                <w:sz w:val="24"/>
                <w:szCs w:val="24"/>
              </w:rPr>
            </w:rPrChange>
          </w:rPr>
          <w:t>Groenewegan</w:t>
        </w:r>
        <w:proofErr w:type="spellEnd"/>
        <w:r w:rsidR="009C71CE" w:rsidRPr="00AA0B88">
          <w:rPr>
            <w:rFonts w:ascii="Times New Roman" w:hAnsi="Times New Roman" w:cs="Times New Roman"/>
            <w:sz w:val="24"/>
            <w:szCs w:val="24"/>
            <w:highlight w:val="yellow"/>
            <w:rPrChange w:id="51" w:author="Coral Wonderly" w:date="2017-02-26T11:48:00Z">
              <w:rPr>
                <w:rFonts w:ascii="Times New Roman" w:hAnsi="Times New Roman" w:cs="Times New Roman"/>
                <w:sz w:val="24"/>
                <w:szCs w:val="24"/>
              </w:rPr>
            </w:rPrChange>
          </w:rPr>
          <w:t>, 2013</w:t>
        </w:r>
      </w:ins>
      <w:ins w:id="52" w:author="Coral Wonderly" w:date="2017-02-26T12:04:00Z">
        <w:r w:rsidR="00B30966">
          <w:rPr>
            <w:rFonts w:ascii="Times New Roman" w:hAnsi="Times New Roman" w:cs="Times New Roman"/>
            <w:sz w:val="24"/>
            <w:szCs w:val="24"/>
            <w:highlight w:val="yellow"/>
          </w:rPr>
          <w:t>;</w:t>
        </w:r>
      </w:ins>
      <w:ins w:id="53" w:author="Coral Wonderly" w:date="2017-02-26T11:20:00Z">
        <w:r w:rsidR="009C71CE" w:rsidRPr="00AA0B88">
          <w:rPr>
            <w:rFonts w:ascii="Times New Roman" w:hAnsi="Times New Roman" w:cs="Times New Roman"/>
            <w:sz w:val="24"/>
            <w:szCs w:val="24"/>
            <w:highlight w:val="yellow"/>
            <w:rPrChange w:id="54" w:author="Coral Wonderly" w:date="2017-02-26T11:48:00Z">
              <w:rPr>
                <w:rFonts w:ascii="Times New Roman" w:hAnsi="Times New Roman" w:cs="Times New Roman"/>
                <w:sz w:val="24"/>
                <w:szCs w:val="24"/>
              </w:rPr>
            </w:rPrChange>
          </w:rPr>
          <w:t xml:space="preserve"> </w:t>
        </w:r>
      </w:ins>
      <w:ins w:id="55" w:author="Coral Wonderly" w:date="2017-02-26T11:28:00Z">
        <w:r w:rsidR="009C71CE" w:rsidRPr="00AA0B88">
          <w:rPr>
            <w:rFonts w:ascii="Times New Roman" w:hAnsi="Times New Roman" w:cs="Times New Roman"/>
            <w:sz w:val="24"/>
            <w:szCs w:val="24"/>
            <w:highlight w:val="yellow"/>
            <w:rPrChange w:id="56" w:author="Coral Wonderly" w:date="2017-02-26T11:48:00Z">
              <w:rPr>
                <w:rFonts w:ascii="Times New Roman" w:hAnsi="Times New Roman" w:cs="Times New Roman"/>
                <w:sz w:val="24"/>
                <w:szCs w:val="24"/>
              </w:rPr>
            </w:rPrChange>
          </w:rPr>
          <w:t xml:space="preserve">Chang, </w:t>
        </w:r>
        <w:proofErr w:type="spellStart"/>
        <w:r w:rsidR="009C71CE" w:rsidRPr="00AA0B88">
          <w:rPr>
            <w:rFonts w:ascii="Times New Roman" w:hAnsi="Times New Roman" w:cs="Times New Roman"/>
            <w:sz w:val="24"/>
            <w:szCs w:val="24"/>
            <w:highlight w:val="yellow"/>
            <w:rPrChange w:id="57" w:author="Coral Wonderly" w:date="2017-02-26T11:48:00Z">
              <w:rPr>
                <w:rFonts w:ascii="Times New Roman" w:hAnsi="Times New Roman" w:cs="Times New Roman"/>
                <w:sz w:val="24"/>
                <w:szCs w:val="24"/>
              </w:rPr>
            </w:rPrChange>
          </w:rPr>
          <w:t>Stukel</w:t>
        </w:r>
        <w:proofErr w:type="spellEnd"/>
        <w:r w:rsidR="009C71CE" w:rsidRPr="00AA0B88">
          <w:rPr>
            <w:rFonts w:ascii="Times New Roman" w:hAnsi="Times New Roman" w:cs="Times New Roman"/>
            <w:sz w:val="24"/>
            <w:szCs w:val="24"/>
            <w:highlight w:val="yellow"/>
            <w:rPrChange w:id="58" w:author="Coral Wonderly" w:date="2017-02-26T11:48:00Z">
              <w:rPr>
                <w:rFonts w:ascii="Times New Roman" w:hAnsi="Times New Roman" w:cs="Times New Roman"/>
                <w:sz w:val="24"/>
                <w:szCs w:val="24"/>
              </w:rPr>
            </w:rPrChange>
          </w:rPr>
          <w:t>, Flood, and Goodman, 2011</w:t>
        </w:r>
      </w:ins>
      <w:ins w:id="59" w:author="Coral Wonderly" w:date="2017-02-26T12:04:00Z">
        <w:r w:rsidR="00B30966">
          <w:rPr>
            <w:rFonts w:ascii="Times New Roman" w:hAnsi="Times New Roman" w:cs="Times New Roman"/>
            <w:sz w:val="24"/>
            <w:szCs w:val="24"/>
            <w:highlight w:val="yellow"/>
          </w:rPr>
          <w:t>;</w:t>
        </w:r>
      </w:ins>
      <w:ins w:id="60" w:author="Coral Wonderly" w:date="2017-02-26T11:28:00Z">
        <w:r w:rsidR="009C71CE" w:rsidRPr="00AA0B88">
          <w:rPr>
            <w:rFonts w:ascii="Times New Roman" w:hAnsi="Times New Roman" w:cs="Times New Roman"/>
            <w:sz w:val="24"/>
            <w:szCs w:val="24"/>
            <w:highlight w:val="yellow"/>
            <w:rPrChange w:id="61" w:author="Coral Wonderly" w:date="2017-02-26T11:48:00Z">
              <w:rPr>
                <w:rFonts w:ascii="Times New Roman" w:hAnsi="Times New Roman" w:cs="Times New Roman"/>
                <w:sz w:val="24"/>
                <w:szCs w:val="24"/>
              </w:rPr>
            </w:rPrChange>
          </w:rPr>
          <w:t xml:space="preserve"> </w:t>
        </w:r>
      </w:ins>
      <w:ins w:id="62" w:author="Coral Wonderly" w:date="2017-02-26T12:04:00Z">
        <w:r w:rsidR="00B30966">
          <w:rPr>
            <w:rFonts w:ascii="Times New Roman" w:hAnsi="Times New Roman" w:cs="Times New Roman"/>
            <w:sz w:val="24"/>
            <w:szCs w:val="24"/>
            <w:highlight w:val="yellow"/>
          </w:rPr>
          <w:t xml:space="preserve">Fields, </w:t>
        </w:r>
        <w:proofErr w:type="spellStart"/>
        <w:r w:rsidR="00B30966">
          <w:rPr>
            <w:rFonts w:ascii="Times New Roman" w:hAnsi="Times New Roman" w:cs="Times New Roman"/>
            <w:sz w:val="24"/>
            <w:szCs w:val="24"/>
            <w:highlight w:val="yellow"/>
          </w:rPr>
          <w:t>Bigbee</w:t>
        </w:r>
        <w:proofErr w:type="spellEnd"/>
        <w:r w:rsidR="00B30966">
          <w:rPr>
            <w:rFonts w:ascii="Times New Roman" w:hAnsi="Times New Roman" w:cs="Times New Roman"/>
            <w:sz w:val="24"/>
            <w:szCs w:val="24"/>
            <w:highlight w:val="yellow"/>
          </w:rPr>
          <w:t>, and Bell, 2016</w:t>
        </w:r>
      </w:ins>
      <w:ins w:id="63" w:author="Coral Wonderly" w:date="2017-02-26T12:47:00Z">
        <w:r w:rsidR="00683D63">
          <w:rPr>
            <w:rFonts w:ascii="Times New Roman" w:hAnsi="Times New Roman" w:cs="Times New Roman"/>
            <w:sz w:val="24"/>
            <w:szCs w:val="24"/>
            <w:highlight w:val="yellow"/>
          </w:rPr>
          <w:t xml:space="preserve">; </w:t>
        </w:r>
        <w:proofErr w:type="spellStart"/>
        <w:r w:rsidR="00683D63" w:rsidRPr="00683D63">
          <w:rPr>
            <w:rFonts w:ascii="Times New Roman" w:hAnsi="Times New Roman" w:cs="Times New Roman"/>
            <w:sz w:val="24"/>
            <w:szCs w:val="24"/>
            <w:highlight w:val="yellow"/>
          </w:rPr>
          <w:t>Gaglioti</w:t>
        </w:r>
        <w:proofErr w:type="spellEnd"/>
        <w:r w:rsidR="00683D63" w:rsidRPr="00683D63">
          <w:rPr>
            <w:rFonts w:ascii="Times New Roman" w:hAnsi="Times New Roman" w:cs="Times New Roman"/>
            <w:sz w:val="24"/>
            <w:szCs w:val="24"/>
            <w:highlight w:val="yellow"/>
          </w:rPr>
          <w:t xml:space="preserve">, Patterson, </w:t>
        </w:r>
        <w:proofErr w:type="spellStart"/>
        <w:r w:rsidR="00683D63" w:rsidRPr="00683D63">
          <w:rPr>
            <w:rFonts w:ascii="Times New Roman" w:hAnsi="Times New Roman" w:cs="Times New Roman"/>
            <w:sz w:val="24"/>
            <w:szCs w:val="24"/>
            <w:highlight w:val="yellow"/>
          </w:rPr>
          <w:t>Bazemore</w:t>
        </w:r>
        <w:proofErr w:type="spellEnd"/>
        <w:r w:rsidR="00683D63" w:rsidRPr="00683D63">
          <w:rPr>
            <w:rFonts w:ascii="Times New Roman" w:hAnsi="Times New Roman" w:cs="Times New Roman"/>
            <w:sz w:val="24"/>
            <w:szCs w:val="24"/>
            <w:highlight w:val="yellow"/>
          </w:rPr>
          <w:t>, and Phillips, 2016</w:t>
        </w:r>
      </w:ins>
      <w:ins w:id="64" w:author="EWU" w:date="2017-02-24T14:35:00Z">
        <w:del w:id="65" w:author="Coral Wonderly" w:date="2017-02-26T12:12:00Z">
          <w:r w:rsidR="00B35B16" w:rsidRPr="00AA0B88" w:rsidDel="00257AC1">
            <w:rPr>
              <w:rFonts w:ascii="Times New Roman" w:hAnsi="Times New Roman" w:cs="Times New Roman"/>
              <w:sz w:val="24"/>
              <w:szCs w:val="24"/>
              <w:highlight w:val="yellow"/>
              <w:rPrChange w:id="66" w:author="Coral Wonderly" w:date="2017-02-26T11:48:00Z">
                <w:rPr>
                  <w:rFonts w:ascii="Times New Roman" w:hAnsi="Times New Roman" w:cs="Times New Roman"/>
                  <w:sz w:val="24"/>
                  <w:szCs w:val="24"/>
                </w:rPr>
              </w:rPrChange>
            </w:rPr>
            <w:delText>SOURCE</w:delText>
          </w:r>
        </w:del>
        <w:r w:rsidR="00B35B16">
          <w:rPr>
            <w:rFonts w:ascii="Times New Roman" w:hAnsi="Times New Roman" w:cs="Times New Roman"/>
            <w:sz w:val="24"/>
            <w:szCs w:val="24"/>
          </w:rPr>
          <w:t>)</w:t>
        </w:r>
      </w:ins>
      <w:ins w:id="67" w:author="EWU" w:date="2017-02-24T14:27:00Z">
        <w:r w:rsidR="009B237C">
          <w:rPr>
            <w:rFonts w:ascii="Times New Roman" w:hAnsi="Times New Roman" w:cs="Times New Roman"/>
            <w:sz w:val="24"/>
            <w:szCs w:val="24"/>
          </w:rPr>
          <w:t xml:space="preserve">. </w:t>
        </w:r>
      </w:ins>
      <w:ins w:id="68" w:author="Wonderly, Coral" w:date="2017-03-02T07:21:00Z">
        <w:r w:rsidR="00756B4B">
          <w:rPr>
            <w:rFonts w:ascii="Times New Roman" w:hAnsi="Times New Roman" w:cs="Times New Roman"/>
            <w:sz w:val="24"/>
            <w:szCs w:val="24"/>
          </w:rPr>
          <w:t xml:space="preserve">The 2016 study by Fields et al., </w:t>
        </w:r>
      </w:ins>
      <w:ins w:id="69" w:author="Wonderly, Coral" w:date="2017-03-02T07:22:00Z">
        <w:r w:rsidR="00756B4B">
          <w:rPr>
            <w:rFonts w:ascii="Times New Roman" w:hAnsi="Times New Roman" w:cs="Times New Roman"/>
            <w:sz w:val="24"/>
            <w:szCs w:val="24"/>
          </w:rPr>
          <w:t xml:space="preserve">found that higher primary care provider-to-population ratios were </w:t>
        </w:r>
      </w:ins>
      <w:r w:rsidR="00756B4B">
        <w:rPr>
          <w:rFonts w:ascii="Times New Roman" w:hAnsi="Times New Roman" w:cs="Times New Roman"/>
          <w:sz w:val="24"/>
          <w:szCs w:val="24"/>
        </w:rPr>
        <w:t xml:space="preserve">related to better health outcomes, including reduction in years of potential life lost, lower rates of poor and fair health, and a reduction in teen births.  These results were consistent for both urban and rural </w:t>
      </w:r>
      <w:proofErr w:type="gramStart"/>
      <w:r w:rsidR="00756B4B">
        <w:rPr>
          <w:rFonts w:ascii="Times New Roman" w:hAnsi="Times New Roman" w:cs="Times New Roman"/>
          <w:sz w:val="24"/>
          <w:szCs w:val="24"/>
        </w:rPr>
        <w:t>counties,</w:t>
      </w:r>
      <w:proofErr w:type="gramEnd"/>
      <w:r w:rsidR="00756B4B">
        <w:rPr>
          <w:rFonts w:ascii="Times New Roman" w:hAnsi="Times New Roman" w:cs="Times New Roman"/>
          <w:sz w:val="24"/>
          <w:szCs w:val="24"/>
        </w:rPr>
        <w:t xml:space="preserve"> however they increased in magnitude with the level of </w:t>
      </w:r>
      <w:proofErr w:type="spellStart"/>
      <w:r w:rsidR="00756B4B">
        <w:rPr>
          <w:rFonts w:ascii="Times New Roman" w:hAnsi="Times New Roman" w:cs="Times New Roman"/>
          <w:sz w:val="24"/>
          <w:szCs w:val="24"/>
        </w:rPr>
        <w:t>rurality</w:t>
      </w:r>
      <w:proofErr w:type="spellEnd"/>
      <w:r w:rsidR="00756B4B">
        <w:rPr>
          <w:rFonts w:ascii="Times New Roman" w:hAnsi="Times New Roman" w:cs="Times New Roman"/>
          <w:sz w:val="24"/>
          <w:szCs w:val="24"/>
        </w:rPr>
        <w:t xml:space="preserve"> (Fields et al., 2016).  </w:t>
      </w:r>
      <w:r w:rsidR="005A1D58">
        <w:rPr>
          <w:rFonts w:ascii="Times New Roman" w:hAnsi="Times New Roman" w:cs="Times New Roman"/>
          <w:sz w:val="24"/>
          <w:szCs w:val="24"/>
        </w:rPr>
        <w:t>Other recent studies have also</w:t>
      </w:r>
      <w:r w:rsidR="00756B4B">
        <w:rPr>
          <w:rFonts w:ascii="Times New Roman" w:hAnsi="Times New Roman" w:cs="Times New Roman"/>
          <w:sz w:val="24"/>
          <w:szCs w:val="24"/>
        </w:rPr>
        <w:t xml:space="preserve"> found a positive relationship between </w:t>
      </w:r>
      <w:r w:rsidR="005A1D58">
        <w:rPr>
          <w:rFonts w:ascii="Times New Roman" w:hAnsi="Times New Roman" w:cs="Times New Roman"/>
          <w:sz w:val="24"/>
          <w:szCs w:val="24"/>
        </w:rPr>
        <w:t xml:space="preserve">increased levels of </w:t>
      </w:r>
      <w:r w:rsidR="00756B4B">
        <w:rPr>
          <w:rFonts w:ascii="Times New Roman" w:hAnsi="Times New Roman" w:cs="Times New Roman"/>
          <w:sz w:val="24"/>
          <w:szCs w:val="24"/>
        </w:rPr>
        <w:t xml:space="preserve">primary care </w:t>
      </w:r>
      <w:r w:rsidR="005A1D58">
        <w:rPr>
          <w:rFonts w:ascii="Times New Roman" w:hAnsi="Times New Roman" w:cs="Times New Roman"/>
          <w:sz w:val="24"/>
          <w:szCs w:val="24"/>
        </w:rPr>
        <w:t xml:space="preserve">physicians </w:t>
      </w:r>
      <w:r w:rsidR="00756B4B">
        <w:rPr>
          <w:rFonts w:ascii="Times New Roman" w:hAnsi="Times New Roman" w:cs="Times New Roman"/>
          <w:sz w:val="24"/>
          <w:szCs w:val="24"/>
        </w:rPr>
        <w:t>and better overall population health outcomes</w:t>
      </w:r>
      <w:r w:rsidR="005A1D58">
        <w:rPr>
          <w:rFonts w:ascii="Times New Roman" w:hAnsi="Times New Roman" w:cs="Times New Roman"/>
          <w:sz w:val="24"/>
          <w:szCs w:val="24"/>
        </w:rPr>
        <w:t xml:space="preserve">, including </w:t>
      </w:r>
      <w:r w:rsidR="00756B4B">
        <w:rPr>
          <w:rFonts w:ascii="Times New Roman" w:hAnsi="Times New Roman" w:cs="Times New Roman"/>
          <w:sz w:val="24"/>
          <w:szCs w:val="24"/>
        </w:rPr>
        <w:t>chronic health conditions</w:t>
      </w:r>
      <w:r w:rsidR="005A1D58">
        <w:rPr>
          <w:rFonts w:ascii="Times New Roman" w:hAnsi="Times New Roman" w:cs="Times New Roman"/>
          <w:sz w:val="24"/>
          <w:szCs w:val="24"/>
        </w:rPr>
        <w:t xml:space="preserve">, mortality, and obesity (Chang et al., 2011; Kringos et al., 2013; </w:t>
      </w:r>
      <w:proofErr w:type="spellStart"/>
      <w:r w:rsidR="005A1D58">
        <w:rPr>
          <w:rFonts w:ascii="Times New Roman" w:hAnsi="Times New Roman" w:cs="Times New Roman"/>
          <w:sz w:val="24"/>
          <w:szCs w:val="24"/>
        </w:rPr>
        <w:t>Gaglioti</w:t>
      </w:r>
      <w:proofErr w:type="spellEnd"/>
      <w:r w:rsidR="005A1D58">
        <w:rPr>
          <w:rFonts w:ascii="Times New Roman" w:hAnsi="Times New Roman" w:cs="Times New Roman"/>
          <w:sz w:val="24"/>
          <w:szCs w:val="24"/>
        </w:rPr>
        <w:t xml:space="preserve"> et al, 2016</w:t>
      </w:r>
      <w:ins w:id="70" w:author="Wonderly, Coral" w:date="2017-03-02T10:25:00Z">
        <w:r w:rsidR="007F0003">
          <w:rPr>
            <w:rFonts w:ascii="Times New Roman" w:hAnsi="Times New Roman" w:cs="Times New Roman"/>
            <w:sz w:val="24"/>
            <w:szCs w:val="24"/>
          </w:rPr>
          <w:t>;</w:t>
        </w:r>
        <w:r w:rsidR="007F0003" w:rsidRPr="007F0003">
          <w:t xml:space="preserve"> </w:t>
        </w:r>
        <w:r w:rsidR="007F0003" w:rsidRPr="007F0003">
          <w:rPr>
            <w:rFonts w:ascii="Times New Roman" w:hAnsi="Times New Roman" w:cs="Times New Roman"/>
            <w:sz w:val="24"/>
            <w:szCs w:val="24"/>
          </w:rPr>
          <w:t xml:space="preserve">Campbell, Ramirez, Perez, </w:t>
        </w:r>
        <w:proofErr w:type="spellStart"/>
        <w:r w:rsidR="007F0003" w:rsidRPr="007F0003">
          <w:rPr>
            <w:rFonts w:ascii="Times New Roman" w:hAnsi="Times New Roman" w:cs="Times New Roman"/>
            <w:sz w:val="24"/>
            <w:szCs w:val="24"/>
          </w:rPr>
          <w:t>Roetzheim</w:t>
        </w:r>
        <w:proofErr w:type="spellEnd"/>
        <w:r w:rsidR="007F0003" w:rsidRPr="007F0003">
          <w:rPr>
            <w:rFonts w:ascii="Times New Roman" w:hAnsi="Times New Roman" w:cs="Times New Roman"/>
            <w:sz w:val="24"/>
            <w:szCs w:val="24"/>
          </w:rPr>
          <w:t xml:space="preserve">, 2003; </w:t>
        </w:r>
        <w:proofErr w:type="spellStart"/>
        <w:r w:rsidR="007F0003" w:rsidRPr="007F0003">
          <w:rPr>
            <w:rFonts w:ascii="Times New Roman" w:hAnsi="Times New Roman" w:cs="Times New Roman"/>
            <w:sz w:val="24"/>
            <w:szCs w:val="24"/>
          </w:rPr>
          <w:t>Roetzheim</w:t>
        </w:r>
        <w:proofErr w:type="spellEnd"/>
        <w:r w:rsidR="007F0003" w:rsidRPr="007F0003">
          <w:rPr>
            <w:rFonts w:ascii="Times New Roman" w:hAnsi="Times New Roman" w:cs="Times New Roman"/>
            <w:sz w:val="24"/>
            <w:szCs w:val="24"/>
          </w:rPr>
          <w:t xml:space="preserve">, </w:t>
        </w:r>
        <w:proofErr w:type="spellStart"/>
        <w:r w:rsidR="007F0003" w:rsidRPr="007F0003">
          <w:rPr>
            <w:rFonts w:ascii="Times New Roman" w:hAnsi="Times New Roman" w:cs="Times New Roman"/>
            <w:sz w:val="24"/>
            <w:szCs w:val="24"/>
          </w:rPr>
          <w:t>Ferrante</w:t>
        </w:r>
        <w:proofErr w:type="spellEnd"/>
        <w:r w:rsidR="007F0003" w:rsidRPr="007F0003">
          <w:rPr>
            <w:rFonts w:ascii="Times New Roman" w:hAnsi="Times New Roman" w:cs="Times New Roman"/>
            <w:sz w:val="24"/>
            <w:szCs w:val="24"/>
          </w:rPr>
          <w:t>, Lee, Chen, Love-Jackson, G</w:t>
        </w:r>
        <w:r w:rsidR="007F0003">
          <w:rPr>
            <w:rFonts w:ascii="Times New Roman" w:hAnsi="Times New Roman" w:cs="Times New Roman"/>
            <w:sz w:val="24"/>
            <w:szCs w:val="24"/>
          </w:rPr>
          <w:t>onzalez, Fisher, McCarthy, 2012</w:t>
        </w:r>
      </w:ins>
      <w:r w:rsidR="005A1D58">
        <w:rPr>
          <w:rFonts w:ascii="Times New Roman" w:hAnsi="Times New Roman" w:cs="Times New Roman"/>
          <w:sz w:val="24"/>
          <w:szCs w:val="24"/>
        </w:rPr>
        <w:t>)</w:t>
      </w:r>
      <w:ins w:id="71" w:author="EWU" w:date="2017-03-02T12:27:00Z">
        <w:r w:rsidR="003E52FE">
          <w:rPr>
            <w:rFonts w:ascii="Times New Roman" w:hAnsi="Times New Roman" w:cs="Times New Roman"/>
            <w:sz w:val="24"/>
            <w:szCs w:val="24"/>
          </w:rPr>
          <w:t>.</w:t>
        </w:r>
      </w:ins>
      <w:r w:rsidR="00756B4B">
        <w:rPr>
          <w:rFonts w:ascii="Times New Roman" w:hAnsi="Times New Roman" w:cs="Times New Roman"/>
          <w:sz w:val="24"/>
          <w:szCs w:val="24"/>
        </w:rPr>
        <w:t xml:space="preserve"> </w:t>
      </w:r>
      <w:r w:rsidR="005A1D58">
        <w:rPr>
          <w:rFonts w:ascii="Times New Roman" w:hAnsi="Times New Roman" w:cs="Times New Roman"/>
          <w:sz w:val="24"/>
          <w:szCs w:val="24"/>
        </w:rPr>
        <w:t xml:space="preserve"> </w:t>
      </w:r>
    </w:p>
    <w:p w14:paraId="462196E1" w14:textId="41951657" w:rsidR="009E5A5C" w:rsidDel="0076723A" w:rsidRDefault="009E5A5C" w:rsidP="00184C68">
      <w:pPr>
        <w:spacing w:after="0" w:line="360" w:lineRule="auto"/>
        <w:ind w:firstLine="0"/>
        <w:rPr>
          <w:ins w:id="72" w:author="Wonderly, Coral" w:date="2017-03-02T07:21:00Z"/>
          <w:del w:id="73" w:author="EWU" w:date="2017-03-02T12:04:00Z"/>
          <w:rFonts w:ascii="Times New Roman" w:hAnsi="Times New Roman" w:cs="Times New Roman"/>
          <w:sz w:val="24"/>
          <w:szCs w:val="24"/>
        </w:rPr>
      </w:pPr>
    </w:p>
    <w:p w14:paraId="30BF2943" w14:textId="04889B48" w:rsidR="0057719A" w:rsidDel="0076723A" w:rsidRDefault="007F0003" w:rsidP="00184C68">
      <w:pPr>
        <w:spacing w:after="0" w:line="360" w:lineRule="auto"/>
        <w:ind w:firstLine="0"/>
        <w:rPr>
          <w:del w:id="74" w:author="EWU" w:date="2017-03-02T12:04:00Z"/>
          <w:rFonts w:ascii="Times New Roman" w:hAnsi="Times New Roman" w:cs="Times New Roman"/>
          <w:sz w:val="24"/>
          <w:szCs w:val="24"/>
        </w:rPr>
      </w:pPr>
      <w:ins w:id="75" w:author="Wonderly, Coral" w:date="2017-03-02T10:24:00Z">
        <w:del w:id="76" w:author="EWU" w:date="2017-03-02T12:03:00Z">
          <w:r w:rsidDel="0076723A">
            <w:rPr>
              <w:rFonts w:ascii="Times New Roman" w:hAnsi="Times New Roman" w:cs="Times New Roman"/>
              <w:sz w:val="24"/>
              <w:szCs w:val="24"/>
              <w:highlight w:val="red"/>
            </w:rPr>
            <w:delText>)</w:delText>
          </w:r>
        </w:del>
      </w:ins>
      <w:ins w:id="77" w:author="Coral Wonderly" w:date="2017-02-26T12:05:00Z">
        <w:del w:id="78" w:author="EWU" w:date="2017-03-02T12:03:00Z">
          <w:r w:rsidR="00B30966" w:rsidDel="0076723A">
            <w:rPr>
              <w:rFonts w:ascii="Times New Roman" w:hAnsi="Times New Roman" w:cs="Times New Roman"/>
              <w:sz w:val="24"/>
              <w:szCs w:val="24"/>
              <w:highlight w:val="red"/>
            </w:rPr>
            <w:delText>, Fields et al, 2016</w:delText>
          </w:r>
        </w:del>
      </w:ins>
      <w:ins w:id="79" w:author="Coral Wonderly" w:date="2017-02-26T12:07:00Z">
        <w:del w:id="80" w:author="EWU" w:date="2017-03-02T12:03:00Z">
          <w:r w:rsidR="001812C9" w:rsidDel="0076723A">
            <w:rPr>
              <w:rFonts w:ascii="Times New Roman" w:hAnsi="Times New Roman" w:cs="Times New Roman"/>
              <w:sz w:val="24"/>
              <w:szCs w:val="24"/>
              <w:highlight w:val="red"/>
            </w:rPr>
            <w:delText xml:space="preserve">; </w:delText>
          </w:r>
          <w:r w:rsidR="00257AC1" w:rsidDel="0076723A">
            <w:rPr>
              <w:rFonts w:ascii="Times New Roman" w:hAnsi="Times New Roman" w:cs="Times New Roman"/>
              <w:sz w:val="24"/>
              <w:szCs w:val="24"/>
              <w:highlight w:val="red"/>
            </w:rPr>
            <w:delText>Campbell</w:delText>
          </w:r>
        </w:del>
      </w:ins>
      <w:ins w:id="81" w:author="Coral Wonderly" w:date="2017-02-26T12:08:00Z">
        <w:del w:id="82" w:author="EWU" w:date="2017-03-02T12:03:00Z">
          <w:r w:rsidR="00257AC1" w:rsidDel="0076723A">
            <w:rPr>
              <w:rFonts w:ascii="Times New Roman" w:hAnsi="Times New Roman" w:cs="Times New Roman"/>
              <w:sz w:val="24"/>
              <w:szCs w:val="24"/>
              <w:highlight w:val="red"/>
            </w:rPr>
            <w:delText>,</w:delText>
          </w:r>
        </w:del>
      </w:ins>
      <w:ins w:id="83" w:author="Coral Wonderly" w:date="2017-02-26T12:07:00Z">
        <w:del w:id="84" w:author="EWU" w:date="2017-03-02T12:03:00Z">
          <w:r w:rsidR="00257AC1" w:rsidDel="0076723A">
            <w:rPr>
              <w:rFonts w:ascii="Times New Roman" w:hAnsi="Times New Roman" w:cs="Times New Roman"/>
              <w:sz w:val="24"/>
              <w:szCs w:val="24"/>
              <w:highlight w:val="red"/>
            </w:rPr>
            <w:delText xml:space="preserve"> Ramirez, Perez</w:delText>
          </w:r>
        </w:del>
      </w:ins>
      <w:ins w:id="85" w:author="Coral Wonderly" w:date="2017-02-26T12:08:00Z">
        <w:del w:id="86" w:author="EWU" w:date="2017-03-02T12:03:00Z">
          <w:r w:rsidR="00257AC1" w:rsidDel="0076723A">
            <w:rPr>
              <w:rFonts w:ascii="Times New Roman" w:hAnsi="Times New Roman" w:cs="Times New Roman"/>
              <w:sz w:val="24"/>
              <w:szCs w:val="24"/>
              <w:highlight w:val="red"/>
            </w:rPr>
            <w:delText>, Roetzheim, 2003</w:delText>
          </w:r>
        </w:del>
      </w:ins>
      <w:ins w:id="87" w:author="Coral Wonderly" w:date="2017-02-26T12:09:00Z">
        <w:del w:id="88" w:author="EWU" w:date="2017-03-02T12:03:00Z">
          <w:r w:rsidR="00257AC1" w:rsidDel="0076723A">
            <w:rPr>
              <w:rFonts w:ascii="Times New Roman" w:hAnsi="Times New Roman" w:cs="Times New Roman"/>
              <w:sz w:val="24"/>
              <w:szCs w:val="24"/>
              <w:highlight w:val="red"/>
            </w:rPr>
            <w:delText>;</w:delText>
          </w:r>
        </w:del>
      </w:ins>
      <w:ins w:id="89" w:author="Coral Wonderly" w:date="2017-02-26T12:10:00Z">
        <w:del w:id="90" w:author="EWU" w:date="2017-03-02T12:03:00Z">
          <w:r w:rsidR="00257AC1" w:rsidDel="0076723A">
            <w:rPr>
              <w:rFonts w:ascii="Times New Roman" w:hAnsi="Times New Roman" w:cs="Times New Roman"/>
              <w:sz w:val="24"/>
              <w:szCs w:val="24"/>
              <w:highlight w:val="red"/>
            </w:rPr>
            <w:delText xml:space="preserve"> Roetzheim, Ferrante, Lee, Chen, Love-Jackson, Gonzalez, Fisher, McCarthy, 2012;</w:delText>
          </w:r>
        </w:del>
      </w:ins>
      <w:ins w:id="91" w:author="Coral Wonderly" w:date="2017-02-26T12:17:00Z">
        <w:del w:id="92" w:author="EWU" w:date="2017-03-02T12:03:00Z">
          <w:r w:rsidR="00257AC1" w:rsidDel="0076723A">
            <w:rPr>
              <w:rFonts w:ascii="Times New Roman" w:hAnsi="Times New Roman" w:cs="Times New Roman"/>
              <w:sz w:val="24"/>
              <w:szCs w:val="24"/>
              <w:highlight w:val="red"/>
            </w:rPr>
            <w:delText xml:space="preserve"> Miser, 2007;</w:delText>
          </w:r>
        </w:del>
      </w:ins>
      <w:ins w:id="93" w:author="Coral Wonderly" w:date="2017-02-26T12:28:00Z">
        <w:del w:id="94" w:author="EWU" w:date="2017-03-02T12:03:00Z">
          <w:r w:rsidR="008578EE" w:rsidDel="0076723A">
            <w:rPr>
              <w:rFonts w:ascii="Times New Roman" w:hAnsi="Times New Roman" w:cs="Times New Roman"/>
              <w:sz w:val="24"/>
              <w:szCs w:val="24"/>
              <w:highlight w:val="red"/>
            </w:rPr>
            <w:delText xml:space="preserve"> Guttmann, Shipman, Lam, Goodman, Stukel, 2010;</w:delText>
          </w:r>
        </w:del>
      </w:ins>
      <w:ins w:id="95" w:author="Coral Wonderly" w:date="2017-02-26T12:46:00Z">
        <w:del w:id="96" w:author="EWU" w:date="2017-03-02T12:03:00Z">
          <w:r w:rsidR="00683D63" w:rsidDel="0076723A">
            <w:rPr>
              <w:rFonts w:ascii="Times New Roman" w:hAnsi="Times New Roman" w:cs="Times New Roman"/>
              <w:sz w:val="24"/>
              <w:szCs w:val="24"/>
              <w:highlight w:val="red"/>
            </w:rPr>
            <w:delText xml:space="preserve"> Gaglioti</w:delText>
          </w:r>
        </w:del>
      </w:ins>
      <w:ins w:id="97" w:author="Coral Wonderly" w:date="2017-02-26T12:47:00Z">
        <w:del w:id="98" w:author="EWU" w:date="2017-03-02T12:03:00Z">
          <w:r w:rsidR="00683D63" w:rsidDel="0076723A">
            <w:rPr>
              <w:rFonts w:ascii="Times New Roman" w:hAnsi="Times New Roman" w:cs="Times New Roman"/>
              <w:sz w:val="24"/>
              <w:szCs w:val="24"/>
              <w:highlight w:val="red"/>
            </w:rPr>
            <w:delText xml:space="preserve"> et al.</w:delText>
          </w:r>
        </w:del>
      </w:ins>
      <w:ins w:id="99" w:author="Coral Wonderly" w:date="2017-02-26T12:46:00Z">
        <w:del w:id="100" w:author="EWU" w:date="2017-03-02T12:03:00Z">
          <w:r w:rsidR="00683D63" w:rsidDel="0076723A">
            <w:rPr>
              <w:rFonts w:ascii="Times New Roman" w:hAnsi="Times New Roman" w:cs="Times New Roman"/>
              <w:sz w:val="24"/>
              <w:szCs w:val="24"/>
              <w:highlight w:val="red"/>
            </w:rPr>
            <w:delText>, 2016</w:delText>
          </w:r>
        </w:del>
      </w:ins>
      <w:moveToRangeStart w:id="101" w:author="EWU" w:date="2017-02-24T14:27:00Z" w:name="move475709790"/>
      <w:moveTo w:id="102" w:author="EWU" w:date="2017-02-24T14:27:00Z">
        <w:del w:id="103" w:author="EWU" w:date="2017-03-02T12:03:00Z">
          <w:r w:rsidR="009B237C" w:rsidRPr="0062021C" w:rsidDel="0076723A">
            <w:rPr>
              <w:rFonts w:ascii="Times New Roman" w:hAnsi="Times New Roman" w:cs="Times New Roman"/>
              <w:sz w:val="24"/>
              <w:szCs w:val="24"/>
              <w:highlight w:val="yellow"/>
              <w:rPrChange w:id="104" w:author="EWU" w:date="2017-02-24T15:19:00Z">
                <w:rPr>
                  <w:rFonts w:ascii="Times New Roman" w:hAnsi="Times New Roman" w:cs="Times New Roman"/>
                  <w:sz w:val="24"/>
                  <w:szCs w:val="24"/>
                </w:rPr>
              </w:rPrChange>
            </w:rPr>
            <w:delText xml:space="preserve">A 2003 study by Shi et al. found that areas with a greater supply of primary care providers have lower mortality rates as opposed to areas with a greater supply of specialty care providers.   </w:delText>
          </w:r>
        </w:del>
        <w:commentRangeStart w:id="105"/>
        <w:del w:id="106" w:author="EWU" w:date="2017-02-24T14:37:00Z">
          <w:r w:rsidR="009B237C" w:rsidRPr="0062021C" w:rsidDel="00681B92">
            <w:rPr>
              <w:rFonts w:ascii="Times New Roman" w:hAnsi="Times New Roman" w:cs="Times New Roman"/>
              <w:sz w:val="24"/>
              <w:szCs w:val="24"/>
              <w:highlight w:val="yellow"/>
              <w:rPrChange w:id="107" w:author="EWU" w:date="2017-02-24T15:19:00Z">
                <w:rPr>
                  <w:rFonts w:ascii="Times New Roman" w:hAnsi="Times New Roman" w:cs="Times New Roman"/>
                  <w:sz w:val="24"/>
                  <w:szCs w:val="24"/>
                </w:rPr>
              </w:rPrChange>
            </w:rPr>
            <w:delText>While controlling for socioeconomic and demographic characteristics, increased access to primary care has been associated with increased life spans, reduced low-birth weights, lower rates of infant mortality, as well as reduced mortality from heart disease, cancers, and stroke (Shi, 1992; Shi, 1994; Ackerman and Vogel, 1998)</w:delText>
          </w:r>
        </w:del>
      </w:moveTo>
      <w:commentRangeEnd w:id="105"/>
      <w:del w:id="108" w:author="EWU" w:date="2017-02-24T14:37:00Z">
        <w:r w:rsidR="00B35B16" w:rsidRPr="0062021C" w:rsidDel="00681B92">
          <w:rPr>
            <w:rStyle w:val="CommentReference"/>
            <w:rFonts w:ascii="Times New Roman" w:hAnsi="Times New Roman" w:cs="Times New Roman"/>
            <w:sz w:val="24"/>
            <w:szCs w:val="24"/>
            <w:highlight w:val="yellow"/>
            <w:rPrChange w:id="109" w:author="EWU" w:date="2017-02-24T15:19:00Z">
              <w:rPr>
                <w:rStyle w:val="CommentReference"/>
              </w:rPr>
            </w:rPrChange>
          </w:rPr>
          <w:commentReference w:id="105"/>
        </w:r>
      </w:del>
      <w:moveTo w:id="110" w:author="EWU" w:date="2017-02-24T14:27:00Z">
        <w:del w:id="111" w:author="EWU" w:date="2017-02-24T14:37:00Z">
          <w:r w:rsidR="009B237C" w:rsidRPr="0062021C" w:rsidDel="00681B92">
            <w:rPr>
              <w:rFonts w:ascii="Times New Roman" w:hAnsi="Times New Roman" w:cs="Times New Roman"/>
              <w:sz w:val="24"/>
              <w:szCs w:val="24"/>
              <w:highlight w:val="yellow"/>
              <w:rPrChange w:id="112" w:author="EWU" w:date="2017-02-24T15:19:00Z">
                <w:rPr>
                  <w:rFonts w:ascii="Times New Roman" w:hAnsi="Times New Roman" w:cs="Times New Roman"/>
                  <w:sz w:val="24"/>
                  <w:szCs w:val="24"/>
                </w:rPr>
              </w:rPrChange>
            </w:rPr>
            <w:delText>.</w:delText>
          </w:r>
        </w:del>
      </w:moveTo>
      <w:moveToRangeEnd w:id="101"/>
      <w:del w:id="113" w:author="EWU" w:date="2017-02-24T14:09:00Z">
        <w:r w:rsidR="007F490E" w:rsidRPr="0062021C" w:rsidDel="00BF67F1">
          <w:rPr>
            <w:rFonts w:ascii="Times New Roman" w:hAnsi="Times New Roman" w:cs="Times New Roman"/>
            <w:sz w:val="24"/>
            <w:szCs w:val="24"/>
            <w:highlight w:val="yellow"/>
            <w:rPrChange w:id="114" w:author="EWU" w:date="2017-02-24T15:19:00Z">
              <w:rPr>
                <w:rFonts w:ascii="Times New Roman" w:hAnsi="Times New Roman" w:cs="Times New Roman"/>
                <w:sz w:val="24"/>
                <w:szCs w:val="24"/>
              </w:rPr>
            </w:rPrChange>
          </w:rPr>
          <w:delText xml:space="preserve"> As a result,</w:delText>
        </w:r>
      </w:del>
      <w:del w:id="115" w:author="EWU" w:date="2017-02-24T14:08:00Z">
        <w:r w:rsidR="007F490E" w:rsidRPr="0062021C" w:rsidDel="00BF67F1">
          <w:rPr>
            <w:rFonts w:ascii="Times New Roman" w:hAnsi="Times New Roman" w:cs="Times New Roman"/>
            <w:sz w:val="24"/>
            <w:szCs w:val="24"/>
            <w:highlight w:val="yellow"/>
            <w:rPrChange w:id="116" w:author="EWU" w:date="2017-02-24T15:19:00Z">
              <w:rPr>
                <w:rFonts w:ascii="Times New Roman" w:hAnsi="Times New Roman" w:cs="Times New Roman"/>
                <w:sz w:val="24"/>
                <w:szCs w:val="24"/>
              </w:rPr>
            </w:rPrChange>
          </w:rPr>
          <w:delText xml:space="preserve"> access to primary care is an important aspect of increasing the overall health outcomes of individuals and communities.</w:delText>
        </w:r>
      </w:del>
      <w:del w:id="117" w:author="EWU" w:date="2017-02-24T14:09:00Z">
        <w:r w:rsidR="007F490E" w:rsidRPr="0062021C" w:rsidDel="00BF67F1">
          <w:rPr>
            <w:rFonts w:ascii="Times New Roman" w:hAnsi="Times New Roman" w:cs="Times New Roman"/>
            <w:sz w:val="24"/>
            <w:szCs w:val="24"/>
            <w:highlight w:val="yellow"/>
            <w:rPrChange w:id="118" w:author="EWU" w:date="2017-02-24T15:19:00Z">
              <w:rPr>
                <w:rFonts w:ascii="Times New Roman" w:hAnsi="Times New Roman" w:cs="Times New Roman"/>
                <w:sz w:val="24"/>
                <w:szCs w:val="24"/>
              </w:rPr>
            </w:rPrChange>
          </w:rPr>
          <w:delText xml:space="preserve">  </w:delText>
        </w:r>
      </w:del>
      <w:del w:id="119" w:author="EWU" w:date="2017-03-02T12:03:00Z">
        <w:r w:rsidR="00BC712E" w:rsidRPr="0062021C" w:rsidDel="0076723A">
          <w:rPr>
            <w:rFonts w:ascii="Times New Roman" w:hAnsi="Times New Roman" w:cs="Times New Roman"/>
            <w:sz w:val="24"/>
            <w:szCs w:val="24"/>
            <w:highlight w:val="yellow"/>
            <w:rPrChange w:id="120" w:author="EWU" w:date="2017-02-24T15:19:00Z">
              <w:rPr>
                <w:rFonts w:ascii="Times New Roman" w:hAnsi="Times New Roman" w:cs="Times New Roman"/>
                <w:sz w:val="24"/>
                <w:szCs w:val="24"/>
              </w:rPr>
            </w:rPrChange>
          </w:rPr>
          <w:delText xml:space="preserve">When </w:delText>
        </w:r>
        <w:r w:rsidR="00375D9A" w:rsidRPr="0062021C" w:rsidDel="0076723A">
          <w:rPr>
            <w:rFonts w:ascii="Times New Roman" w:hAnsi="Times New Roman" w:cs="Times New Roman"/>
            <w:sz w:val="24"/>
            <w:szCs w:val="24"/>
            <w:highlight w:val="yellow"/>
            <w:rPrChange w:id="121" w:author="EWU" w:date="2017-02-24T15:19:00Z">
              <w:rPr>
                <w:rFonts w:ascii="Times New Roman" w:hAnsi="Times New Roman" w:cs="Times New Roman"/>
                <w:sz w:val="24"/>
                <w:szCs w:val="24"/>
              </w:rPr>
            </w:rPrChange>
          </w:rPr>
          <w:delText>compared</w:delText>
        </w:r>
        <w:r w:rsidR="00BC712E" w:rsidRPr="0062021C" w:rsidDel="0076723A">
          <w:rPr>
            <w:rFonts w:ascii="Times New Roman" w:hAnsi="Times New Roman" w:cs="Times New Roman"/>
            <w:sz w:val="24"/>
            <w:szCs w:val="24"/>
            <w:highlight w:val="yellow"/>
            <w:rPrChange w:id="122" w:author="EWU" w:date="2017-02-24T15:19:00Z">
              <w:rPr>
                <w:rFonts w:ascii="Times New Roman" w:hAnsi="Times New Roman" w:cs="Times New Roman"/>
                <w:sz w:val="24"/>
                <w:szCs w:val="24"/>
              </w:rPr>
            </w:rPrChange>
          </w:rPr>
          <w:delText xml:space="preserve"> </w:delText>
        </w:r>
        <w:r w:rsidR="00F74719" w:rsidRPr="0062021C" w:rsidDel="0076723A">
          <w:rPr>
            <w:rFonts w:ascii="Times New Roman" w:hAnsi="Times New Roman" w:cs="Times New Roman"/>
            <w:sz w:val="24"/>
            <w:szCs w:val="24"/>
            <w:highlight w:val="yellow"/>
            <w:rPrChange w:id="123" w:author="EWU" w:date="2017-02-24T15:19:00Z">
              <w:rPr>
                <w:rFonts w:ascii="Times New Roman" w:hAnsi="Times New Roman" w:cs="Times New Roman"/>
                <w:sz w:val="24"/>
                <w:szCs w:val="24"/>
              </w:rPr>
            </w:rPrChange>
          </w:rPr>
          <w:delText>to specialty care,</w:delText>
        </w:r>
        <w:r w:rsidR="007F490E" w:rsidRPr="0062021C" w:rsidDel="0076723A">
          <w:rPr>
            <w:rFonts w:ascii="Times New Roman" w:hAnsi="Times New Roman" w:cs="Times New Roman"/>
            <w:sz w:val="24"/>
            <w:szCs w:val="24"/>
            <w:highlight w:val="yellow"/>
            <w:rPrChange w:id="124" w:author="EWU" w:date="2017-02-24T15:19:00Z">
              <w:rPr>
                <w:rFonts w:ascii="Times New Roman" w:hAnsi="Times New Roman" w:cs="Times New Roman"/>
                <w:sz w:val="24"/>
                <w:szCs w:val="24"/>
              </w:rPr>
            </w:rPrChange>
          </w:rPr>
          <w:delText xml:space="preserve"> </w:delText>
        </w:r>
        <w:r w:rsidR="00F74719" w:rsidRPr="0062021C" w:rsidDel="0076723A">
          <w:rPr>
            <w:rFonts w:ascii="Times New Roman" w:hAnsi="Times New Roman" w:cs="Times New Roman"/>
            <w:sz w:val="24"/>
            <w:szCs w:val="24"/>
            <w:highlight w:val="yellow"/>
            <w:rPrChange w:id="125" w:author="EWU" w:date="2017-02-24T15:19:00Z">
              <w:rPr>
                <w:rFonts w:ascii="Times New Roman" w:hAnsi="Times New Roman" w:cs="Times New Roman"/>
                <w:sz w:val="24"/>
                <w:szCs w:val="24"/>
              </w:rPr>
            </w:rPrChange>
          </w:rPr>
          <w:delText>i</w:delText>
        </w:r>
        <w:r w:rsidR="007F490E" w:rsidRPr="0062021C" w:rsidDel="0076723A">
          <w:rPr>
            <w:rFonts w:ascii="Times New Roman" w:hAnsi="Times New Roman" w:cs="Times New Roman"/>
            <w:sz w:val="24"/>
            <w:szCs w:val="24"/>
            <w:highlight w:val="yellow"/>
            <w:rPrChange w:id="126" w:author="EWU" w:date="2017-02-24T15:19:00Z">
              <w:rPr>
                <w:rFonts w:ascii="Times New Roman" w:hAnsi="Times New Roman" w:cs="Times New Roman"/>
                <w:sz w:val="24"/>
                <w:szCs w:val="24"/>
              </w:rPr>
            </w:rPrChange>
          </w:rPr>
          <w:delText xml:space="preserve">ncreased </w:delText>
        </w:r>
      </w:del>
      <w:del w:id="127" w:author="EWU" w:date="2017-02-24T14:23:00Z">
        <w:r w:rsidR="007F490E" w:rsidRPr="0062021C" w:rsidDel="009B237C">
          <w:rPr>
            <w:rFonts w:ascii="Times New Roman" w:hAnsi="Times New Roman" w:cs="Times New Roman"/>
            <w:sz w:val="24"/>
            <w:szCs w:val="24"/>
            <w:highlight w:val="yellow"/>
            <w:rPrChange w:id="128" w:author="EWU" w:date="2017-02-24T15:19:00Z">
              <w:rPr>
                <w:rFonts w:ascii="Times New Roman" w:hAnsi="Times New Roman" w:cs="Times New Roman"/>
                <w:sz w:val="24"/>
                <w:szCs w:val="24"/>
              </w:rPr>
            </w:rPrChange>
          </w:rPr>
          <w:delText xml:space="preserve">access to primary care </w:delText>
        </w:r>
      </w:del>
      <w:del w:id="129" w:author="EWU" w:date="2017-03-02T12:03:00Z">
        <w:r w:rsidR="007F490E" w:rsidRPr="0062021C" w:rsidDel="0076723A">
          <w:rPr>
            <w:rFonts w:ascii="Times New Roman" w:hAnsi="Times New Roman" w:cs="Times New Roman"/>
            <w:sz w:val="24"/>
            <w:szCs w:val="24"/>
            <w:highlight w:val="yellow"/>
            <w:rPrChange w:id="130" w:author="EWU" w:date="2017-02-24T15:19:00Z">
              <w:rPr>
                <w:rFonts w:ascii="Times New Roman" w:hAnsi="Times New Roman" w:cs="Times New Roman"/>
                <w:sz w:val="24"/>
                <w:szCs w:val="24"/>
              </w:rPr>
            </w:rPrChange>
          </w:rPr>
          <w:delText>h</w:delText>
        </w:r>
        <w:r w:rsidR="00AD1C71" w:rsidRPr="0062021C" w:rsidDel="0076723A">
          <w:rPr>
            <w:rFonts w:ascii="Times New Roman" w:hAnsi="Times New Roman" w:cs="Times New Roman"/>
            <w:sz w:val="24"/>
            <w:szCs w:val="24"/>
            <w:highlight w:val="yellow"/>
            <w:rPrChange w:id="131" w:author="EWU" w:date="2017-02-24T15:19:00Z">
              <w:rPr>
                <w:rFonts w:ascii="Times New Roman" w:hAnsi="Times New Roman" w:cs="Times New Roman"/>
                <w:sz w:val="24"/>
                <w:szCs w:val="24"/>
              </w:rPr>
            </w:rPrChange>
          </w:rPr>
          <w:delText xml:space="preserve">as been shown to decrease costs, improve health outcomes, </w:delText>
        </w:r>
        <w:r w:rsidR="007F490E" w:rsidRPr="0062021C" w:rsidDel="0076723A">
          <w:rPr>
            <w:rFonts w:ascii="Times New Roman" w:hAnsi="Times New Roman" w:cs="Times New Roman"/>
            <w:sz w:val="24"/>
            <w:szCs w:val="24"/>
            <w:highlight w:val="yellow"/>
            <w:rPrChange w:id="132" w:author="EWU" w:date="2017-02-24T15:19:00Z">
              <w:rPr>
                <w:rFonts w:ascii="Times New Roman" w:hAnsi="Times New Roman" w:cs="Times New Roman"/>
                <w:sz w:val="24"/>
                <w:szCs w:val="24"/>
              </w:rPr>
            </w:rPrChange>
          </w:rPr>
          <w:delText>and reduce health inequalities (</w:delText>
        </w:r>
        <w:r w:rsidR="00F74719" w:rsidRPr="0062021C" w:rsidDel="0076723A">
          <w:rPr>
            <w:rFonts w:ascii="Times New Roman" w:hAnsi="Times New Roman" w:cs="Times New Roman"/>
            <w:sz w:val="24"/>
            <w:szCs w:val="24"/>
            <w:highlight w:val="yellow"/>
            <w:rPrChange w:id="133" w:author="EWU" w:date="2017-02-24T15:19:00Z">
              <w:rPr>
                <w:rFonts w:ascii="Times New Roman" w:hAnsi="Times New Roman" w:cs="Times New Roman"/>
                <w:sz w:val="24"/>
                <w:szCs w:val="24"/>
              </w:rPr>
            </w:rPrChange>
          </w:rPr>
          <w:delText>Starfield et al., 2005)</w:delText>
        </w:r>
      </w:del>
      <w:ins w:id="134" w:author="EWU" w:date="2017-03-02T12:04:00Z">
        <w:r w:rsidR="0076723A">
          <w:rPr>
            <w:rFonts w:ascii="Times New Roman" w:hAnsi="Times New Roman" w:cs="Times New Roman"/>
            <w:sz w:val="24"/>
            <w:szCs w:val="24"/>
          </w:rPr>
          <w:tab/>
        </w:r>
      </w:ins>
      <w:del w:id="135" w:author="EWU" w:date="2017-03-02T12:03:00Z">
        <w:r w:rsidR="00F74719" w:rsidRPr="0062021C" w:rsidDel="0076723A">
          <w:rPr>
            <w:rFonts w:ascii="Times New Roman" w:hAnsi="Times New Roman" w:cs="Times New Roman"/>
            <w:sz w:val="24"/>
            <w:szCs w:val="24"/>
            <w:highlight w:val="yellow"/>
            <w:rPrChange w:id="136" w:author="EWU" w:date="2017-02-24T15:19:00Z">
              <w:rPr>
                <w:rFonts w:ascii="Times New Roman" w:hAnsi="Times New Roman" w:cs="Times New Roman"/>
                <w:sz w:val="24"/>
                <w:szCs w:val="24"/>
              </w:rPr>
            </w:rPrChange>
          </w:rPr>
          <w:delText>.</w:delText>
        </w:r>
      </w:del>
    </w:p>
    <w:p w14:paraId="4FCD1EA7" w14:textId="55E88FF1" w:rsidR="00184C68" w:rsidDel="0076723A" w:rsidRDefault="00184C68" w:rsidP="00184C68">
      <w:pPr>
        <w:spacing w:after="0" w:line="360" w:lineRule="auto"/>
        <w:ind w:firstLine="0"/>
        <w:rPr>
          <w:del w:id="137" w:author="EWU" w:date="2017-03-02T12:03:00Z"/>
          <w:rFonts w:ascii="Times New Roman" w:hAnsi="Times New Roman" w:cs="Times New Roman"/>
          <w:sz w:val="24"/>
          <w:szCs w:val="24"/>
        </w:rPr>
      </w:pPr>
      <w:del w:id="138" w:author="EWU" w:date="2017-02-24T14:43:00Z">
        <w:r w:rsidDel="00100876">
          <w:rPr>
            <w:rFonts w:ascii="Times New Roman" w:hAnsi="Times New Roman" w:cs="Times New Roman"/>
            <w:sz w:val="24"/>
            <w:szCs w:val="24"/>
          </w:rPr>
          <w:tab/>
        </w:r>
        <w:r w:rsidR="00964386" w:rsidDel="00100876">
          <w:rPr>
            <w:rFonts w:ascii="Times New Roman" w:hAnsi="Times New Roman" w:cs="Times New Roman"/>
            <w:sz w:val="24"/>
            <w:szCs w:val="24"/>
          </w:rPr>
          <w:delText xml:space="preserve">Recent studies have associated increased supplies of primary care physicians to the improvement of health outcomes and reductions in health inequalities.  </w:delText>
        </w:r>
      </w:del>
      <w:moveFromRangeStart w:id="139" w:author="EWU" w:date="2017-02-24T14:27:00Z" w:name="move475709790"/>
      <w:moveFrom w:id="140" w:author="EWU" w:date="2017-02-24T14:27:00Z">
        <w:del w:id="141" w:author="EWU" w:date="2017-02-24T14:43:00Z">
          <w:r w:rsidR="001F49D7" w:rsidDel="00100876">
            <w:rPr>
              <w:rFonts w:ascii="Times New Roman" w:hAnsi="Times New Roman" w:cs="Times New Roman"/>
              <w:sz w:val="24"/>
              <w:szCs w:val="24"/>
            </w:rPr>
            <w:delText>A 2003 study by Shi et al. found that areas with a greater supply of primary care providers have lower mortality rates as opposed to areas with a greater supply of specialty care providers.   While controlling for socio</w:delText>
          </w:r>
          <w:r w:rsidR="00AA160C" w:rsidDel="00100876">
            <w:rPr>
              <w:rFonts w:ascii="Times New Roman" w:hAnsi="Times New Roman" w:cs="Times New Roman"/>
              <w:sz w:val="24"/>
              <w:szCs w:val="24"/>
            </w:rPr>
            <w:delText xml:space="preserve">economic and </w:delText>
          </w:r>
          <w:r w:rsidR="001F49D7" w:rsidDel="00100876">
            <w:rPr>
              <w:rFonts w:ascii="Times New Roman" w:hAnsi="Times New Roman" w:cs="Times New Roman"/>
              <w:sz w:val="24"/>
              <w:szCs w:val="24"/>
            </w:rPr>
            <w:delText>demographic characteristics, increased access to primary care has been associated with increased life spans, reduced low-birth weights, lower rates of infant mortality, as well as reduced mortality from heart disease, cancers, and stroke (</w:delText>
          </w:r>
          <w:r w:rsidR="005F0B46" w:rsidDel="00100876">
            <w:rPr>
              <w:rFonts w:ascii="Times New Roman" w:hAnsi="Times New Roman" w:cs="Times New Roman"/>
              <w:sz w:val="24"/>
              <w:szCs w:val="24"/>
            </w:rPr>
            <w:delText xml:space="preserve">Shi, 1992; Shi, </w:delText>
          </w:r>
          <w:r w:rsidR="00DB40A5" w:rsidDel="00100876">
            <w:rPr>
              <w:rFonts w:ascii="Times New Roman" w:hAnsi="Times New Roman" w:cs="Times New Roman"/>
              <w:sz w:val="24"/>
              <w:szCs w:val="24"/>
            </w:rPr>
            <w:delText>1994; Ackerman and Vogel, 1998).</w:delText>
          </w:r>
        </w:del>
      </w:moveFrom>
      <w:moveFromRangeEnd w:id="139"/>
      <w:del w:id="142" w:author="EWU" w:date="2017-02-24T14:43:00Z">
        <w:r w:rsidR="00DB40A5" w:rsidDel="00100876">
          <w:rPr>
            <w:rFonts w:ascii="Times New Roman" w:hAnsi="Times New Roman" w:cs="Times New Roman"/>
            <w:sz w:val="24"/>
            <w:szCs w:val="24"/>
          </w:rPr>
          <w:delText xml:space="preserve"> </w:delText>
        </w:r>
      </w:del>
      <w:del w:id="143" w:author="EWU" w:date="2017-03-02T12:03:00Z">
        <w:r w:rsidR="00DB40A5" w:rsidDel="0076723A">
          <w:rPr>
            <w:rFonts w:ascii="Times New Roman" w:hAnsi="Times New Roman" w:cs="Times New Roman"/>
            <w:sz w:val="24"/>
            <w:szCs w:val="24"/>
          </w:rPr>
          <w:delText xml:space="preserve"> </w:delText>
        </w:r>
      </w:del>
    </w:p>
    <w:p w14:paraId="1185ED31" w14:textId="7C86165A" w:rsidR="00184C68" w:rsidRPr="0000412B" w:rsidRDefault="0057719A" w:rsidP="00387475">
      <w:pPr>
        <w:spacing w:after="0" w:line="360" w:lineRule="auto"/>
        <w:ind w:firstLine="0"/>
        <w:rPr>
          <w:rFonts w:ascii="Times New Roman" w:hAnsi="Times New Roman" w:cs="Times New Roman"/>
          <w:sz w:val="24"/>
          <w:szCs w:val="24"/>
          <w:highlight w:val="red"/>
          <w:rPrChange w:id="144" w:author="Wonderly, Coral" w:date="2017-03-02T09:57:00Z">
            <w:rPr>
              <w:rFonts w:ascii="Times New Roman" w:hAnsi="Times New Roman" w:cs="Times New Roman"/>
              <w:sz w:val="24"/>
              <w:szCs w:val="24"/>
            </w:rPr>
          </w:rPrChange>
        </w:rPr>
      </w:pPr>
      <w:del w:id="145" w:author="EWU" w:date="2017-03-02T12:04:00Z">
        <w:r w:rsidDel="0076723A">
          <w:rPr>
            <w:rFonts w:ascii="Times New Roman" w:hAnsi="Times New Roman" w:cs="Times New Roman"/>
            <w:sz w:val="24"/>
            <w:szCs w:val="24"/>
          </w:rPr>
          <w:tab/>
        </w:r>
      </w:del>
      <w:ins w:id="146" w:author="EWU" w:date="2017-02-24T14:45:00Z">
        <w:r w:rsidR="00100876">
          <w:rPr>
            <w:rFonts w:ascii="Times New Roman" w:hAnsi="Times New Roman" w:cs="Times New Roman"/>
            <w:sz w:val="24"/>
            <w:szCs w:val="24"/>
          </w:rPr>
          <w:t xml:space="preserve">In addition to </w:t>
        </w:r>
      </w:ins>
      <w:ins w:id="147" w:author="EWU" w:date="2017-02-24T14:46:00Z">
        <w:r w:rsidR="00100876">
          <w:rPr>
            <w:rFonts w:ascii="Times New Roman" w:hAnsi="Times New Roman" w:cs="Times New Roman"/>
            <w:sz w:val="24"/>
            <w:szCs w:val="24"/>
          </w:rPr>
          <w:t>decreasing</w:t>
        </w:r>
      </w:ins>
      <w:ins w:id="148" w:author="EWU" w:date="2017-02-24T14:45:00Z">
        <w:r w:rsidR="00100876">
          <w:rPr>
            <w:rFonts w:ascii="Times New Roman" w:hAnsi="Times New Roman" w:cs="Times New Roman"/>
            <w:sz w:val="24"/>
            <w:szCs w:val="24"/>
          </w:rPr>
          <w:t xml:space="preserve"> health inequality</w:t>
        </w:r>
      </w:ins>
      <w:ins w:id="149" w:author="EWU" w:date="2017-02-24T14:46:00Z">
        <w:r w:rsidR="00100876">
          <w:rPr>
            <w:rFonts w:ascii="Times New Roman" w:hAnsi="Times New Roman" w:cs="Times New Roman"/>
            <w:sz w:val="24"/>
            <w:szCs w:val="24"/>
          </w:rPr>
          <w:t xml:space="preserve">, </w:t>
        </w:r>
      </w:ins>
      <w:del w:id="150" w:author="EWU" w:date="2017-02-24T14:46:00Z">
        <w:r w:rsidDel="00100876">
          <w:rPr>
            <w:rFonts w:ascii="Times New Roman" w:hAnsi="Times New Roman" w:cs="Times New Roman"/>
            <w:sz w:val="24"/>
            <w:szCs w:val="24"/>
          </w:rPr>
          <w:delText xml:space="preserve">Another </w:delText>
        </w:r>
        <w:r w:rsidR="00AB6F44" w:rsidDel="00100876">
          <w:rPr>
            <w:rFonts w:ascii="Times New Roman" w:hAnsi="Times New Roman" w:cs="Times New Roman"/>
            <w:sz w:val="24"/>
            <w:szCs w:val="24"/>
          </w:rPr>
          <w:delText xml:space="preserve">potential </w:delText>
        </w:r>
        <w:r w:rsidDel="00100876">
          <w:rPr>
            <w:rFonts w:ascii="Times New Roman" w:hAnsi="Times New Roman" w:cs="Times New Roman"/>
            <w:sz w:val="24"/>
            <w:szCs w:val="24"/>
          </w:rPr>
          <w:delText xml:space="preserve">benefit to increased </w:delText>
        </w:r>
      </w:del>
      <w:r>
        <w:rPr>
          <w:rFonts w:ascii="Times New Roman" w:hAnsi="Times New Roman" w:cs="Times New Roman"/>
          <w:sz w:val="24"/>
          <w:szCs w:val="24"/>
        </w:rPr>
        <w:t xml:space="preserve">access to primary care </w:t>
      </w:r>
      <w:ins w:id="151" w:author="EWU" w:date="2017-02-24T14:48:00Z">
        <w:r w:rsidR="00C52B4C">
          <w:rPr>
            <w:rFonts w:ascii="Times New Roman" w:hAnsi="Times New Roman" w:cs="Times New Roman"/>
            <w:sz w:val="24"/>
            <w:szCs w:val="24"/>
          </w:rPr>
          <w:t xml:space="preserve">plays an important role in </w:t>
        </w:r>
      </w:ins>
      <w:ins w:id="152" w:author="EWU" w:date="2017-02-24T14:55:00Z">
        <w:r w:rsidR="00C52B4C" w:rsidRPr="00C52B4C">
          <w:rPr>
            <w:rFonts w:ascii="Times New Roman" w:hAnsi="Times New Roman" w:cs="Times New Roman"/>
            <w:sz w:val="24"/>
            <w:szCs w:val="24"/>
            <w:highlight w:val="yellow"/>
            <w:rPrChange w:id="153" w:author="EWU" w:date="2017-02-24T14:55:00Z">
              <w:rPr>
                <w:rFonts w:ascii="Times New Roman" w:hAnsi="Times New Roman" w:cs="Times New Roman"/>
                <w:sz w:val="24"/>
                <w:szCs w:val="24"/>
              </w:rPr>
            </w:rPrChange>
          </w:rPr>
          <w:t>slowing down</w:t>
        </w:r>
        <w:r w:rsidR="00C52B4C">
          <w:rPr>
            <w:rFonts w:ascii="Times New Roman" w:hAnsi="Times New Roman" w:cs="Times New Roman"/>
            <w:sz w:val="24"/>
            <w:szCs w:val="24"/>
          </w:rPr>
          <w:t xml:space="preserve"> the growth in</w:t>
        </w:r>
      </w:ins>
      <w:ins w:id="154" w:author="EWU" w:date="2017-02-24T14:49:00Z">
        <w:r w:rsidR="00C52B4C">
          <w:rPr>
            <w:rFonts w:ascii="Times New Roman" w:hAnsi="Times New Roman" w:cs="Times New Roman"/>
            <w:sz w:val="24"/>
            <w:szCs w:val="24"/>
          </w:rPr>
          <w:t xml:space="preserve"> </w:t>
        </w:r>
      </w:ins>
      <w:del w:id="155" w:author="EWU" w:date="2017-02-24T14:48:00Z">
        <w:r w:rsidDel="00C52B4C">
          <w:rPr>
            <w:rFonts w:ascii="Times New Roman" w:hAnsi="Times New Roman" w:cs="Times New Roman"/>
            <w:sz w:val="24"/>
            <w:szCs w:val="24"/>
          </w:rPr>
          <w:delText xml:space="preserve">is lower overall </w:delText>
        </w:r>
      </w:del>
      <w:r>
        <w:rPr>
          <w:rFonts w:ascii="Times New Roman" w:hAnsi="Times New Roman" w:cs="Times New Roman"/>
          <w:sz w:val="24"/>
          <w:szCs w:val="24"/>
        </w:rPr>
        <w:t>health care costs</w:t>
      </w:r>
      <w:ins w:id="156" w:author="EWU" w:date="2017-02-24T14:46:00Z">
        <w:r w:rsidR="00100876">
          <w:rPr>
            <w:rFonts w:ascii="Times New Roman" w:hAnsi="Times New Roman" w:cs="Times New Roman"/>
            <w:sz w:val="24"/>
            <w:szCs w:val="24"/>
          </w:rPr>
          <w:t xml:space="preserve"> (</w:t>
        </w:r>
      </w:ins>
      <w:ins w:id="157" w:author="Coral Wonderly" w:date="2017-02-26T11:06:00Z">
        <w:r w:rsidR="006E6C24" w:rsidRPr="00AA0B88">
          <w:rPr>
            <w:rFonts w:ascii="Times New Roman" w:hAnsi="Times New Roman" w:cs="Times New Roman"/>
            <w:sz w:val="24"/>
            <w:szCs w:val="24"/>
            <w:highlight w:val="yellow"/>
            <w:rPrChange w:id="158" w:author="Coral Wonderly" w:date="2017-02-26T11:48:00Z">
              <w:rPr>
                <w:rFonts w:ascii="Times New Roman" w:hAnsi="Times New Roman" w:cs="Times New Roman"/>
                <w:sz w:val="24"/>
                <w:szCs w:val="24"/>
              </w:rPr>
            </w:rPrChange>
          </w:rPr>
          <w:t>Kringos</w:t>
        </w:r>
      </w:ins>
      <w:ins w:id="159" w:author="Coral Wonderly" w:date="2017-02-26T11:19:00Z">
        <w:r w:rsidR="006E6C24" w:rsidRPr="00AA0B88">
          <w:rPr>
            <w:rFonts w:ascii="Times New Roman" w:hAnsi="Times New Roman" w:cs="Times New Roman"/>
            <w:sz w:val="24"/>
            <w:szCs w:val="24"/>
            <w:highlight w:val="yellow"/>
            <w:rPrChange w:id="160" w:author="Coral Wonderly" w:date="2017-02-26T11:48:00Z">
              <w:rPr>
                <w:rFonts w:ascii="Times New Roman" w:hAnsi="Times New Roman" w:cs="Times New Roman"/>
                <w:sz w:val="24"/>
                <w:szCs w:val="24"/>
              </w:rPr>
            </w:rPrChange>
          </w:rPr>
          <w:t xml:space="preserve"> et al</w:t>
        </w:r>
      </w:ins>
      <w:r w:rsidR="00756B4B">
        <w:rPr>
          <w:rFonts w:ascii="Times New Roman" w:hAnsi="Times New Roman" w:cs="Times New Roman"/>
          <w:sz w:val="24"/>
          <w:szCs w:val="24"/>
          <w:highlight w:val="yellow"/>
        </w:rPr>
        <w:t>.</w:t>
      </w:r>
      <w:ins w:id="161" w:author="Coral Wonderly" w:date="2017-02-26T11:06:00Z">
        <w:r w:rsidR="006E6C24" w:rsidRPr="00AA0B88">
          <w:rPr>
            <w:rFonts w:ascii="Times New Roman" w:hAnsi="Times New Roman" w:cs="Times New Roman"/>
            <w:sz w:val="24"/>
            <w:szCs w:val="24"/>
            <w:highlight w:val="yellow"/>
            <w:rPrChange w:id="162" w:author="Coral Wonderly" w:date="2017-02-26T11:48:00Z">
              <w:rPr>
                <w:rFonts w:ascii="Times New Roman" w:hAnsi="Times New Roman" w:cs="Times New Roman"/>
                <w:sz w:val="24"/>
                <w:szCs w:val="24"/>
              </w:rPr>
            </w:rPrChange>
          </w:rPr>
          <w:t>, 2013</w:t>
        </w:r>
      </w:ins>
      <w:ins w:id="163" w:author="EWU" w:date="2017-02-24T14:46:00Z">
        <w:del w:id="164" w:author="Coral Wonderly" w:date="2017-02-26T11:06:00Z">
          <w:r w:rsidR="00100876" w:rsidRPr="00100876" w:rsidDel="006E6C24">
            <w:rPr>
              <w:rFonts w:ascii="Times New Roman" w:hAnsi="Times New Roman" w:cs="Times New Roman"/>
              <w:sz w:val="24"/>
              <w:szCs w:val="24"/>
              <w:highlight w:val="yellow"/>
              <w:rPrChange w:id="165" w:author="EWU" w:date="2017-02-24T14:46:00Z">
                <w:rPr>
                  <w:rFonts w:ascii="Times New Roman" w:hAnsi="Times New Roman" w:cs="Times New Roman"/>
                  <w:sz w:val="24"/>
                  <w:szCs w:val="24"/>
                </w:rPr>
              </w:rPrChange>
            </w:rPr>
            <w:delText>SOURCE</w:delText>
          </w:r>
        </w:del>
        <w:r w:rsidR="00100876">
          <w:rPr>
            <w:rFonts w:ascii="Times New Roman" w:hAnsi="Times New Roman" w:cs="Times New Roman"/>
            <w:sz w:val="24"/>
            <w:szCs w:val="24"/>
          </w:rPr>
          <w:t>)</w:t>
        </w:r>
      </w:ins>
      <w:ins w:id="166" w:author="EWU" w:date="2017-02-24T14:45:00Z">
        <w:r w:rsidR="00100876">
          <w:rPr>
            <w:rFonts w:ascii="Times New Roman" w:hAnsi="Times New Roman" w:cs="Times New Roman"/>
            <w:sz w:val="24"/>
            <w:szCs w:val="24"/>
          </w:rPr>
          <w:t xml:space="preserve">. </w:t>
        </w:r>
      </w:ins>
      <w:r w:rsidR="00756B4B">
        <w:rPr>
          <w:rFonts w:ascii="Times New Roman" w:hAnsi="Times New Roman" w:cs="Times New Roman"/>
          <w:sz w:val="24"/>
          <w:szCs w:val="24"/>
        </w:rPr>
        <w:t xml:space="preserve"> Kringos et al. (2013) </w:t>
      </w:r>
      <w:r w:rsidR="00737792">
        <w:rPr>
          <w:rFonts w:ascii="Times New Roman" w:hAnsi="Times New Roman" w:cs="Times New Roman"/>
          <w:sz w:val="24"/>
          <w:szCs w:val="24"/>
        </w:rPr>
        <w:t xml:space="preserve">demonstrated this </w:t>
      </w:r>
      <w:r w:rsidR="00756B4B">
        <w:rPr>
          <w:rFonts w:ascii="Times New Roman" w:hAnsi="Times New Roman" w:cs="Times New Roman"/>
          <w:sz w:val="24"/>
          <w:szCs w:val="24"/>
        </w:rPr>
        <w:t xml:space="preserve">relationship </w:t>
      </w:r>
      <w:del w:id="167" w:author="Wonderly, Coral" w:date="2017-03-02T10:29:00Z">
        <w:r w:rsidR="00756B4B" w:rsidDel="004F2C63">
          <w:rPr>
            <w:rFonts w:ascii="Times New Roman" w:hAnsi="Times New Roman" w:cs="Times New Roman"/>
            <w:sz w:val="24"/>
            <w:szCs w:val="24"/>
          </w:rPr>
          <w:delText xml:space="preserve">between increased levels of primary care and curbed expenditure growth </w:delText>
        </w:r>
      </w:del>
      <w:ins w:id="168" w:author="EWU" w:date="2017-03-10T13:57:00Z">
        <w:r w:rsidR="001A0A3B">
          <w:rPr>
            <w:rFonts w:ascii="Times New Roman" w:hAnsi="Times New Roman" w:cs="Times New Roman"/>
            <w:sz w:val="24"/>
            <w:szCs w:val="24"/>
          </w:rPr>
          <w:t xml:space="preserve">by analyzing </w:t>
        </w:r>
      </w:ins>
      <w:del w:id="169" w:author="EWU" w:date="2017-03-10T13:57:00Z">
        <w:r w:rsidR="00756B4B" w:rsidDel="001A0A3B">
          <w:rPr>
            <w:rFonts w:ascii="Times New Roman" w:hAnsi="Times New Roman" w:cs="Times New Roman"/>
            <w:sz w:val="24"/>
            <w:szCs w:val="24"/>
          </w:rPr>
          <w:delText xml:space="preserve">through the analyses of </w:delText>
        </w:r>
      </w:del>
      <w:r w:rsidR="00756B4B">
        <w:rPr>
          <w:rFonts w:ascii="Times New Roman" w:hAnsi="Times New Roman" w:cs="Times New Roman"/>
          <w:sz w:val="24"/>
          <w:szCs w:val="24"/>
        </w:rPr>
        <w:t>the health care systems of</w:t>
      </w:r>
      <w:ins w:id="170" w:author="Coral Wonderly" w:date="2017-03-02T16:57:00Z">
        <w:r w:rsidR="00503049">
          <w:rPr>
            <w:rFonts w:ascii="Times New Roman" w:hAnsi="Times New Roman" w:cs="Times New Roman"/>
            <w:sz w:val="24"/>
            <w:szCs w:val="24"/>
          </w:rPr>
          <w:t xml:space="preserve"> thirty-one</w:t>
        </w:r>
      </w:ins>
      <w:r w:rsidR="00756B4B">
        <w:rPr>
          <w:rFonts w:ascii="Times New Roman" w:hAnsi="Times New Roman" w:cs="Times New Roman"/>
          <w:sz w:val="24"/>
          <w:szCs w:val="24"/>
        </w:rPr>
        <w:t xml:space="preserve"> European Union</w:t>
      </w:r>
      <w:r w:rsidR="00737792">
        <w:rPr>
          <w:rFonts w:ascii="Times New Roman" w:hAnsi="Times New Roman" w:cs="Times New Roman"/>
          <w:sz w:val="24"/>
          <w:szCs w:val="24"/>
        </w:rPr>
        <w:t xml:space="preserve"> countries</w:t>
      </w:r>
      <w:r w:rsidR="00756B4B">
        <w:rPr>
          <w:rFonts w:ascii="Times New Roman" w:hAnsi="Times New Roman" w:cs="Times New Roman"/>
          <w:sz w:val="24"/>
          <w:szCs w:val="24"/>
        </w:rPr>
        <w:t xml:space="preserve">. </w:t>
      </w:r>
      <w:ins w:id="171" w:author="Coral Wonderly" w:date="2017-03-02T17:02:00Z">
        <w:r w:rsidR="00503049">
          <w:rPr>
            <w:rFonts w:ascii="Times New Roman" w:hAnsi="Times New Roman" w:cs="Times New Roman"/>
            <w:sz w:val="24"/>
            <w:szCs w:val="24"/>
          </w:rPr>
          <w:t xml:space="preserve">Their results </w:t>
        </w:r>
        <w:r w:rsidR="00503049" w:rsidRPr="002015F6">
          <w:rPr>
            <w:rFonts w:ascii="Times New Roman" w:hAnsi="Times New Roman" w:cs="Times New Roman"/>
            <w:sz w:val="24"/>
            <w:szCs w:val="24"/>
          </w:rPr>
          <w:t>showed</w:t>
        </w:r>
        <w:r w:rsidR="00503049">
          <w:rPr>
            <w:rFonts w:ascii="Times New Roman" w:hAnsi="Times New Roman" w:cs="Times New Roman"/>
            <w:sz w:val="24"/>
            <w:szCs w:val="24"/>
          </w:rPr>
          <w:t xml:space="preserve"> that although increased primary care is not associated with </w:t>
        </w:r>
        <w:del w:id="172" w:author="EWU" w:date="2017-03-10T13:59:00Z">
          <w:r w:rsidR="00503049" w:rsidDel="001A0A3B">
            <w:rPr>
              <w:rFonts w:ascii="Times New Roman" w:hAnsi="Times New Roman" w:cs="Times New Roman"/>
              <w:sz w:val="24"/>
              <w:szCs w:val="24"/>
            </w:rPr>
            <w:delText xml:space="preserve">a </w:delText>
          </w:r>
        </w:del>
        <w:r w:rsidR="00503049">
          <w:rPr>
            <w:rFonts w:ascii="Times New Roman" w:hAnsi="Times New Roman" w:cs="Times New Roman"/>
            <w:sz w:val="24"/>
            <w:szCs w:val="24"/>
          </w:rPr>
          <w:t xml:space="preserve">lower </w:t>
        </w:r>
      </w:ins>
      <w:ins w:id="173" w:author="Coral Wonderly" w:date="2017-03-03T09:16:00Z">
        <w:r w:rsidR="00D436B0">
          <w:rPr>
            <w:rFonts w:ascii="Times New Roman" w:hAnsi="Times New Roman" w:cs="Times New Roman"/>
            <w:sz w:val="24"/>
            <w:szCs w:val="24"/>
          </w:rPr>
          <w:t xml:space="preserve">overall </w:t>
        </w:r>
      </w:ins>
      <w:ins w:id="174" w:author="Coral Wonderly" w:date="2017-03-02T17:02:00Z">
        <w:r w:rsidR="00503049">
          <w:rPr>
            <w:rFonts w:ascii="Times New Roman" w:hAnsi="Times New Roman" w:cs="Times New Roman"/>
            <w:sz w:val="24"/>
            <w:szCs w:val="24"/>
          </w:rPr>
          <w:t xml:space="preserve">spending it is linked </w:t>
        </w:r>
      </w:ins>
      <w:ins w:id="175" w:author="Coral Wonderly" w:date="2017-03-03T12:46:00Z">
        <w:r w:rsidR="002015F6">
          <w:rPr>
            <w:rFonts w:ascii="Times New Roman" w:hAnsi="Times New Roman" w:cs="Times New Roman"/>
            <w:sz w:val="24"/>
            <w:szCs w:val="24"/>
          </w:rPr>
          <w:t xml:space="preserve">to </w:t>
        </w:r>
      </w:ins>
      <w:ins w:id="176" w:author="Coral Wonderly" w:date="2017-03-03T09:21:00Z">
        <w:r w:rsidR="001F4647">
          <w:rPr>
            <w:rFonts w:ascii="Times New Roman" w:hAnsi="Times New Roman" w:cs="Times New Roman"/>
            <w:sz w:val="24"/>
            <w:szCs w:val="24"/>
          </w:rPr>
          <w:t xml:space="preserve">a </w:t>
        </w:r>
      </w:ins>
      <w:ins w:id="177" w:author="Coral Wonderly" w:date="2017-03-02T17:04:00Z">
        <w:r w:rsidR="001F4647">
          <w:rPr>
            <w:rFonts w:ascii="Times New Roman" w:hAnsi="Times New Roman" w:cs="Times New Roman"/>
            <w:sz w:val="24"/>
            <w:szCs w:val="24"/>
          </w:rPr>
          <w:t>reduc</w:t>
        </w:r>
      </w:ins>
      <w:ins w:id="178" w:author="Coral Wonderly" w:date="2017-03-03T09:21:00Z">
        <w:r w:rsidR="001F4647">
          <w:rPr>
            <w:rFonts w:ascii="Times New Roman" w:hAnsi="Times New Roman" w:cs="Times New Roman"/>
            <w:sz w:val="24"/>
            <w:szCs w:val="24"/>
          </w:rPr>
          <w:t>tion in the</w:t>
        </w:r>
      </w:ins>
      <w:ins w:id="179" w:author="Coral Wonderly" w:date="2017-03-02T17:04:00Z">
        <w:r w:rsidR="00503049">
          <w:rPr>
            <w:rFonts w:ascii="Times New Roman" w:hAnsi="Times New Roman" w:cs="Times New Roman"/>
            <w:sz w:val="24"/>
            <w:szCs w:val="24"/>
          </w:rPr>
          <w:t xml:space="preserve"> growth </w:t>
        </w:r>
      </w:ins>
      <w:ins w:id="180" w:author="Coral Wonderly" w:date="2017-03-03T09:03:00Z">
        <w:r w:rsidR="001A7E34">
          <w:rPr>
            <w:rFonts w:ascii="Times New Roman" w:hAnsi="Times New Roman" w:cs="Times New Roman"/>
            <w:sz w:val="24"/>
            <w:szCs w:val="24"/>
          </w:rPr>
          <w:t xml:space="preserve">of </w:t>
        </w:r>
      </w:ins>
      <w:ins w:id="181" w:author="Coral Wonderly" w:date="2017-03-02T17:04:00Z">
        <w:r w:rsidR="00503049">
          <w:rPr>
            <w:rFonts w:ascii="Times New Roman" w:hAnsi="Times New Roman" w:cs="Times New Roman"/>
            <w:sz w:val="24"/>
            <w:szCs w:val="24"/>
          </w:rPr>
          <w:t>spending</w:t>
        </w:r>
      </w:ins>
      <w:ins w:id="182" w:author="Coral Wonderly" w:date="2017-03-02T17:02:00Z">
        <w:r w:rsidR="00503049">
          <w:rPr>
            <w:rFonts w:ascii="Times New Roman" w:hAnsi="Times New Roman" w:cs="Times New Roman"/>
            <w:sz w:val="24"/>
            <w:szCs w:val="24"/>
          </w:rPr>
          <w:t xml:space="preserve">.  </w:t>
        </w:r>
      </w:ins>
      <w:ins w:id="183" w:author="EWU" w:date="2017-03-10T14:06:00Z">
        <w:r w:rsidR="00411C96" w:rsidRPr="00411C96">
          <w:rPr>
            <w:rFonts w:ascii="Times New Roman" w:hAnsi="Times New Roman" w:cs="Times New Roman"/>
            <w:sz w:val="24"/>
            <w:szCs w:val="24"/>
            <w:highlight w:val="yellow"/>
            <w:rPrChange w:id="184" w:author="EWU" w:date="2017-03-10T14:10:00Z">
              <w:rPr>
                <w:rFonts w:ascii="Times New Roman" w:hAnsi="Times New Roman" w:cs="Times New Roman"/>
                <w:sz w:val="24"/>
                <w:szCs w:val="24"/>
              </w:rPr>
            </w:rPrChange>
          </w:rPr>
          <w:t>These findings are relevant</w:t>
        </w:r>
        <w:r w:rsidR="00411C96">
          <w:rPr>
            <w:rFonts w:ascii="Times New Roman" w:hAnsi="Times New Roman" w:cs="Times New Roman"/>
            <w:sz w:val="24"/>
            <w:szCs w:val="24"/>
          </w:rPr>
          <w:t xml:space="preserve"> </w:t>
        </w:r>
        <w:r w:rsidR="0091426A">
          <w:rPr>
            <w:rFonts w:ascii="Times New Roman" w:hAnsi="Times New Roman" w:cs="Times New Roman"/>
            <w:sz w:val="24"/>
            <w:szCs w:val="24"/>
          </w:rPr>
          <w:t xml:space="preserve">given that </w:t>
        </w:r>
      </w:ins>
      <w:ins w:id="185" w:author="EWU" w:date="2017-03-10T14:10:00Z">
        <w:r w:rsidR="00411C96">
          <w:rPr>
            <w:rFonts w:ascii="Times New Roman" w:hAnsi="Times New Roman" w:cs="Times New Roman"/>
            <w:sz w:val="24"/>
            <w:szCs w:val="24"/>
          </w:rPr>
          <w:t>health care spending in the U.S. increased by 5.8 percent in 2015, reaching $3.2 trillion, and per capita spending increased 5.0 percent (</w:t>
        </w:r>
        <w:r w:rsidR="00411C96">
          <w:rPr>
            <w:rFonts w:ascii="Times New Roman" w:hAnsi="Times New Roman" w:cs="Times New Roman"/>
            <w:sz w:val="24"/>
            <w:szCs w:val="24"/>
            <w:highlight w:val="yellow"/>
          </w:rPr>
          <w:t>Martin, Hartman, Washington, and Catlin, 201</w:t>
        </w:r>
        <w:r w:rsidR="00411C96">
          <w:rPr>
            <w:rFonts w:ascii="Times New Roman" w:hAnsi="Times New Roman" w:cs="Times New Roman"/>
            <w:sz w:val="24"/>
            <w:szCs w:val="24"/>
          </w:rPr>
          <w:t>6).</w:t>
        </w:r>
      </w:ins>
      <w:ins w:id="186" w:author="Coral Wonderly" w:date="2017-03-03T09:07:00Z">
        <w:del w:id="187" w:author="EWU" w:date="2017-03-10T14:01:00Z">
          <w:r w:rsidR="00D436B0" w:rsidDel="001A0A3B">
            <w:rPr>
              <w:rFonts w:ascii="Times New Roman" w:hAnsi="Times New Roman" w:cs="Times New Roman"/>
              <w:sz w:val="24"/>
              <w:szCs w:val="24"/>
            </w:rPr>
            <w:delText>When c</w:delText>
          </w:r>
        </w:del>
      </w:ins>
      <w:ins w:id="188" w:author="Coral Wonderly" w:date="2017-03-03T09:04:00Z">
        <w:del w:id="189" w:author="EWU" w:date="2017-03-10T14:07:00Z">
          <w:r w:rsidR="001A7E34" w:rsidDel="0091426A">
            <w:rPr>
              <w:rFonts w:ascii="Times New Roman" w:hAnsi="Times New Roman" w:cs="Times New Roman"/>
              <w:sz w:val="24"/>
              <w:szCs w:val="24"/>
            </w:rPr>
            <w:delText xml:space="preserve">ompared to </w:delText>
          </w:r>
        </w:del>
      </w:ins>
      <w:ins w:id="190" w:author="Coral Wonderly" w:date="2017-03-03T09:08:00Z">
        <w:del w:id="191" w:author="EWU" w:date="2017-03-10T14:07:00Z">
          <w:r w:rsidR="00D436B0" w:rsidDel="0091426A">
            <w:rPr>
              <w:rFonts w:ascii="Times New Roman" w:hAnsi="Times New Roman" w:cs="Times New Roman"/>
              <w:sz w:val="24"/>
              <w:szCs w:val="24"/>
            </w:rPr>
            <w:delText>these</w:delText>
          </w:r>
        </w:del>
      </w:ins>
      <w:ins w:id="192" w:author="Coral Wonderly" w:date="2017-03-03T09:04:00Z">
        <w:del w:id="193" w:author="EWU" w:date="2017-03-10T14:07:00Z">
          <w:r w:rsidR="001A7E34" w:rsidDel="0091426A">
            <w:rPr>
              <w:rFonts w:ascii="Times New Roman" w:hAnsi="Times New Roman" w:cs="Times New Roman"/>
              <w:sz w:val="24"/>
              <w:szCs w:val="24"/>
            </w:rPr>
            <w:delText xml:space="preserve"> nations,</w:delText>
          </w:r>
        </w:del>
      </w:ins>
      <w:ins w:id="194" w:author="Coral Wonderly" w:date="2017-03-03T09:26:00Z">
        <w:del w:id="195" w:author="EWU" w:date="2017-03-10T14:07:00Z">
          <w:r w:rsidR="001F4647" w:rsidDel="0091426A">
            <w:rPr>
              <w:rFonts w:ascii="Times New Roman" w:hAnsi="Times New Roman" w:cs="Times New Roman"/>
              <w:sz w:val="24"/>
              <w:szCs w:val="24"/>
            </w:rPr>
            <w:delText xml:space="preserve"> the</w:delText>
          </w:r>
        </w:del>
      </w:ins>
      <w:ins w:id="196" w:author="Coral Wonderly" w:date="2017-03-03T09:04:00Z">
        <w:del w:id="197" w:author="EWU" w:date="2017-03-10T14:07:00Z">
          <w:r w:rsidR="001A7E34" w:rsidDel="0091426A">
            <w:rPr>
              <w:rFonts w:ascii="Times New Roman" w:hAnsi="Times New Roman" w:cs="Times New Roman"/>
              <w:sz w:val="24"/>
              <w:szCs w:val="24"/>
            </w:rPr>
            <w:delText xml:space="preserve"> </w:delText>
          </w:r>
        </w:del>
      </w:ins>
      <w:ins w:id="198" w:author="Coral Wonderly" w:date="2017-03-03T09:24:00Z">
        <w:del w:id="199" w:author="EWU" w:date="2017-03-10T14:07:00Z">
          <w:r w:rsidR="001F4647" w:rsidDel="0091426A">
            <w:rPr>
              <w:rFonts w:ascii="Times New Roman" w:hAnsi="Times New Roman" w:cs="Times New Roman"/>
              <w:sz w:val="24"/>
              <w:szCs w:val="24"/>
            </w:rPr>
            <w:delText xml:space="preserve">U.S. </w:delText>
          </w:r>
        </w:del>
        <w:del w:id="200" w:author="EWU" w:date="2017-03-10T14:10:00Z">
          <w:r w:rsidR="001F4647" w:rsidDel="00411C96">
            <w:rPr>
              <w:rFonts w:ascii="Times New Roman" w:hAnsi="Times New Roman" w:cs="Times New Roman"/>
              <w:sz w:val="24"/>
              <w:szCs w:val="24"/>
            </w:rPr>
            <w:delText xml:space="preserve">spends the highest </w:delText>
          </w:r>
        </w:del>
      </w:ins>
      <w:ins w:id="201" w:author="Coral Wonderly" w:date="2017-03-03T09:25:00Z">
        <w:del w:id="202" w:author="EWU" w:date="2017-03-10T14:10:00Z">
          <w:r w:rsidR="001F4647" w:rsidDel="00411C96">
            <w:rPr>
              <w:rFonts w:ascii="Times New Roman" w:hAnsi="Times New Roman" w:cs="Times New Roman"/>
              <w:sz w:val="24"/>
              <w:szCs w:val="24"/>
            </w:rPr>
            <w:delText xml:space="preserve">share of Gross Domestic Product (GDP) on </w:delText>
          </w:r>
        </w:del>
      </w:ins>
      <w:ins w:id="203" w:author="Coral Wonderly" w:date="2017-03-03T09:23:00Z">
        <w:del w:id="204" w:author="EWU" w:date="2017-03-10T14:10:00Z">
          <w:r w:rsidR="001F4647" w:rsidDel="00411C96">
            <w:rPr>
              <w:rFonts w:ascii="Times New Roman" w:hAnsi="Times New Roman" w:cs="Times New Roman"/>
              <w:sz w:val="24"/>
              <w:szCs w:val="24"/>
            </w:rPr>
            <w:delText>health care</w:delText>
          </w:r>
        </w:del>
      </w:ins>
      <w:ins w:id="205" w:author="Coral Wonderly" w:date="2017-03-03T09:25:00Z">
        <w:del w:id="206" w:author="EWU" w:date="2017-03-10T14:10:00Z">
          <w:r w:rsidR="001F4647" w:rsidDel="00411C96">
            <w:rPr>
              <w:rFonts w:ascii="Times New Roman" w:hAnsi="Times New Roman" w:cs="Times New Roman"/>
              <w:sz w:val="24"/>
              <w:szCs w:val="24"/>
            </w:rPr>
            <w:delText xml:space="preserve">, accounting for </w:delText>
          </w:r>
        </w:del>
      </w:ins>
      <w:ins w:id="207" w:author="Coral Wonderly" w:date="2017-03-03T09:04:00Z">
        <w:del w:id="208" w:author="EWU" w:date="2017-03-10T14:10:00Z">
          <w:r w:rsidR="001A7E34" w:rsidDel="00411C96">
            <w:rPr>
              <w:rFonts w:ascii="Times New Roman" w:hAnsi="Times New Roman" w:cs="Times New Roman"/>
              <w:sz w:val="24"/>
              <w:szCs w:val="24"/>
            </w:rPr>
            <w:delText>17.8%</w:delText>
          </w:r>
        </w:del>
      </w:ins>
      <w:ins w:id="209" w:author="Coral Wonderly" w:date="2017-03-03T09:23:00Z">
        <w:del w:id="210" w:author="EWU" w:date="2017-03-10T14:10:00Z">
          <w:r w:rsidR="001F4647" w:rsidDel="00411C96">
            <w:rPr>
              <w:rFonts w:ascii="Times New Roman" w:hAnsi="Times New Roman" w:cs="Times New Roman"/>
              <w:sz w:val="24"/>
              <w:szCs w:val="24"/>
            </w:rPr>
            <w:delText xml:space="preserve"> </w:delText>
          </w:r>
        </w:del>
      </w:ins>
      <w:ins w:id="211" w:author="Coral Wonderly" w:date="2017-03-03T09:25:00Z">
        <w:del w:id="212" w:author="EWU" w:date="2017-03-10T14:10:00Z">
          <w:r w:rsidR="001F4647" w:rsidDel="00411C96">
            <w:rPr>
              <w:rFonts w:ascii="Times New Roman" w:hAnsi="Times New Roman" w:cs="Times New Roman"/>
              <w:sz w:val="24"/>
              <w:szCs w:val="24"/>
            </w:rPr>
            <w:delText xml:space="preserve">of GDP </w:delText>
          </w:r>
        </w:del>
      </w:ins>
      <w:ins w:id="213" w:author="Coral Wonderly" w:date="2017-03-03T09:23:00Z">
        <w:del w:id="214" w:author="EWU" w:date="2017-03-10T14:10:00Z">
          <w:r w:rsidR="001F4647" w:rsidDel="00411C96">
            <w:rPr>
              <w:rFonts w:ascii="Times New Roman" w:hAnsi="Times New Roman" w:cs="Times New Roman"/>
              <w:sz w:val="24"/>
              <w:szCs w:val="24"/>
            </w:rPr>
            <w:delText>in 2015</w:delText>
          </w:r>
        </w:del>
      </w:ins>
      <w:ins w:id="215" w:author="Coral Wonderly" w:date="2017-03-03T09:04:00Z">
        <w:del w:id="216" w:author="EWU" w:date="2017-03-10T14:10:00Z">
          <w:r w:rsidR="001A7E34" w:rsidDel="00411C96">
            <w:rPr>
              <w:rFonts w:ascii="Times New Roman" w:hAnsi="Times New Roman" w:cs="Times New Roman"/>
              <w:sz w:val="24"/>
              <w:szCs w:val="24"/>
            </w:rPr>
            <w:delText xml:space="preserve"> (</w:delText>
          </w:r>
          <w:r w:rsidR="001A7E34" w:rsidRPr="001A7E34" w:rsidDel="00411C96">
            <w:rPr>
              <w:rFonts w:ascii="Times New Roman" w:hAnsi="Times New Roman" w:cs="Times New Roman"/>
              <w:sz w:val="24"/>
              <w:szCs w:val="24"/>
              <w:highlight w:val="yellow"/>
              <w:rPrChange w:id="217" w:author="Coral Wonderly" w:date="2017-03-03T09:05:00Z">
                <w:rPr>
                  <w:rFonts w:ascii="Times New Roman" w:hAnsi="Times New Roman" w:cs="Times New Roman"/>
                  <w:sz w:val="24"/>
                  <w:szCs w:val="24"/>
                </w:rPr>
              </w:rPrChange>
            </w:rPr>
            <w:delText>CMS,</w:delText>
          </w:r>
        </w:del>
      </w:ins>
      <w:ins w:id="218" w:author="Coral Wonderly" w:date="2017-03-03T09:05:00Z">
        <w:del w:id="219" w:author="EWU" w:date="2017-03-10T14:10:00Z">
          <w:r w:rsidR="001A7E34" w:rsidRPr="001A7E34" w:rsidDel="00411C96">
            <w:rPr>
              <w:rFonts w:ascii="Times New Roman" w:hAnsi="Times New Roman" w:cs="Times New Roman"/>
              <w:sz w:val="24"/>
              <w:szCs w:val="24"/>
              <w:highlight w:val="yellow"/>
              <w:rPrChange w:id="220" w:author="Coral Wonderly" w:date="2017-03-03T09:05:00Z">
                <w:rPr>
                  <w:rFonts w:ascii="Times New Roman" w:hAnsi="Times New Roman" w:cs="Times New Roman"/>
                  <w:sz w:val="24"/>
                  <w:szCs w:val="24"/>
                </w:rPr>
              </w:rPrChange>
            </w:rPr>
            <w:delText xml:space="preserve"> </w:delText>
          </w:r>
        </w:del>
      </w:ins>
      <w:ins w:id="221" w:author="Coral Wonderly" w:date="2017-03-03T09:04:00Z">
        <w:del w:id="222" w:author="EWU" w:date="2017-03-10T14:10:00Z">
          <w:r w:rsidR="001A7E34" w:rsidRPr="001A7E34" w:rsidDel="00411C96">
            <w:rPr>
              <w:rFonts w:ascii="Times New Roman" w:hAnsi="Times New Roman" w:cs="Times New Roman"/>
              <w:sz w:val="24"/>
              <w:szCs w:val="24"/>
              <w:highlight w:val="yellow"/>
              <w:rPrChange w:id="223" w:author="Coral Wonderly" w:date="2017-03-03T09:05:00Z">
                <w:rPr>
                  <w:rFonts w:ascii="Times New Roman" w:hAnsi="Times New Roman" w:cs="Times New Roman"/>
                  <w:sz w:val="24"/>
                  <w:szCs w:val="24"/>
                </w:rPr>
              </w:rPrChange>
            </w:rPr>
            <w:delText>20</w:delText>
          </w:r>
        </w:del>
      </w:ins>
      <w:ins w:id="224" w:author="Coral Wonderly" w:date="2017-03-03T09:05:00Z">
        <w:del w:id="225" w:author="EWU" w:date="2017-03-10T14:10:00Z">
          <w:r w:rsidR="001A7E34" w:rsidRPr="001A7E34" w:rsidDel="00411C96">
            <w:rPr>
              <w:rFonts w:ascii="Times New Roman" w:hAnsi="Times New Roman" w:cs="Times New Roman"/>
              <w:sz w:val="24"/>
              <w:szCs w:val="24"/>
              <w:highlight w:val="yellow"/>
              <w:rPrChange w:id="226" w:author="Coral Wonderly" w:date="2017-03-03T09:05:00Z">
                <w:rPr>
                  <w:rFonts w:ascii="Times New Roman" w:hAnsi="Times New Roman" w:cs="Times New Roman"/>
                  <w:sz w:val="24"/>
                  <w:szCs w:val="24"/>
                </w:rPr>
              </w:rPrChange>
            </w:rPr>
            <w:delText>15; OECD, 2016</w:delText>
          </w:r>
          <w:r w:rsidR="001A7E34" w:rsidDel="00411C96">
            <w:rPr>
              <w:rFonts w:ascii="Times New Roman" w:hAnsi="Times New Roman" w:cs="Times New Roman"/>
              <w:sz w:val="24"/>
              <w:szCs w:val="24"/>
            </w:rPr>
            <w:delText>).</w:delText>
          </w:r>
        </w:del>
        <w:r w:rsidR="001A7E34">
          <w:rPr>
            <w:rFonts w:ascii="Times New Roman" w:hAnsi="Times New Roman" w:cs="Times New Roman"/>
            <w:sz w:val="24"/>
            <w:szCs w:val="24"/>
          </w:rPr>
          <w:t xml:space="preserve"> </w:t>
        </w:r>
      </w:ins>
      <w:ins w:id="227" w:author="EWU" w:date="2017-03-10T14:11:00Z">
        <w:r w:rsidR="007A4B24">
          <w:rPr>
            <w:rFonts w:ascii="Times New Roman" w:hAnsi="Times New Roman" w:cs="Times New Roman"/>
            <w:sz w:val="24"/>
            <w:szCs w:val="24"/>
          </w:rPr>
          <w:t>In 2015, increases in the utilization of health care good and services contributed to 3.2 percent of the growth of per capita health care spending (</w:t>
        </w:r>
        <w:r w:rsidR="007A4B24" w:rsidRPr="002C2141">
          <w:rPr>
            <w:rFonts w:ascii="Times New Roman" w:hAnsi="Times New Roman" w:cs="Times New Roman"/>
            <w:sz w:val="24"/>
            <w:szCs w:val="24"/>
            <w:highlight w:val="yellow"/>
          </w:rPr>
          <w:t>Martin</w:t>
        </w:r>
        <w:r w:rsidR="007A4B24">
          <w:rPr>
            <w:rFonts w:ascii="Times New Roman" w:hAnsi="Times New Roman" w:cs="Times New Roman"/>
            <w:sz w:val="24"/>
            <w:szCs w:val="24"/>
            <w:highlight w:val="yellow"/>
          </w:rPr>
          <w:t xml:space="preserve"> et al.</w:t>
        </w:r>
        <w:r w:rsidR="007A4B24" w:rsidRPr="002C2141">
          <w:rPr>
            <w:rFonts w:ascii="Times New Roman" w:hAnsi="Times New Roman" w:cs="Times New Roman"/>
            <w:sz w:val="24"/>
            <w:szCs w:val="24"/>
            <w:highlight w:val="yellow"/>
          </w:rPr>
          <w:t>, 2016</w:t>
        </w:r>
        <w:r w:rsidR="007A4B24">
          <w:rPr>
            <w:rFonts w:ascii="Times New Roman" w:hAnsi="Times New Roman" w:cs="Times New Roman"/>
            <w:sz w:val="24"/>
            <w:szCs w:val="24"/>
          </w:rPr>
          <w:t xml:space="preserve">). </w:t>
        </w:r>
      </w:ins>
      <w:ins w:id="228" w:author="Coral Wonderly" w:date="2017-03-03T12:42:00Z">
        <w:del w:id="229" w:author="EWU" w:date="2017-03-10T14:10:00Z">
          <w:r w:rsidR="002015F6" w:rsidDel="00411C96">
            <w:rPr>
              <w:rFonts w:ascii="Times New Roman" w:hAnsi="Times New Roman" w:cs="Times New Roman"/>
              <w:sz w:val="24"/>
              <w:szCs w:val="24"/>
            </w:rPr>
            <w:delText>Total h</w:delText>
          </w:r>
        </w:del>
      </w:ins>
      <w:ins w:id="230" w:author="Coral Wonderly" w:date="2017-03-03T12:28:00Z">
        <w:del w:id="231" w:author="EWU" w:date="2017-03-10T14:10:00Z">
          <w:r w:rsidR="006977C3" w:rsidDel="00411C96">
            <w:rPr>
              <w:rFonts w:ascii="Times New Roman" w:hAnsi="Times New Roman" w:cs="Times New Roman"/>
              <w:sz w:val="24"/>
              <w:szCs w:val="24"/>
            </w:rPr>
            <w:delText>ealth care spending in the U.S.</w:delText>
          </w:r>
        </w:del>
      </w:ins>
      <w:ins w:id="232" w:author="Coral Wonderly" w:date="2017-03-03T12:26:00Z">
        <w:del w:id="233" w:author="EWU" w:date="2017-03-10T14:10:00Z">
          <w:r w:rsidR="006977C3" w:rsidDel="00411C96">
            <w:rPr>
              <w:rFonts w:ascii="Times New Roman" w:hAnsi="Times New Roman" w:cs="Times New Roman"/>
              <w:sz w:val="24"/>
              <w:szCs w:val="24"/>
            </w:rPr>
            <w:delText xml:space="preserve"> increased by 5.8 percent</w:delText>
          </w:r>
        </w:del>
      </w:ins>
      <w:ins w:id="234" w:author="Coral Wonderly" w:date="2017-03-03T12:29:00Z">
        <w:del w:id="235" w:author="EWU" w:date="2017-03-10T14:10:00Z">
          <w:r w:rsidR="006977C3" w:rsidDel="00411C96">
            <w:rPr>
              <w:rFonts w:ascii="Times New Roman" w:hAnsi="Times New Roman" w:cs="Times New Roman"/>
              <w:sz w:val="24"/>
              <w:szCs w:val="24"/>
            </w:rPr>
            <w:delText xml:space="preserve"> </w:delText>
          </w:r>
        </w:del>
      </w:ins>
      <w:ins w:id="236" w:author="Coral Wonderly" w:date="2017-03-03T12:42:00Z">
        <w:del w:id="237" w:author="EWU" w:date="2017-03-10T14:10:00Z">
          <w:r w:rsidR="002015F6" w:rsidDel="00411C96">
            <w:rPr>
              <w:rFonts w:ascii="Times New Roman" w:hAnsi="Times New Roman" w:cs="Times New Roman"/>
              <w:sz w:val="24"/>
              <w:szCs w:val="24"/>
            </w:rPr>
            <w:delText>in 20</w:delText>
          </w:r>
        </w:del>
      </w:ins>
      <w:ins w:id="238" w:author="Coral Wonderly" w:date="2017-03-03T12:44:00Z">
        <w:del w:id="239" w:author="EWU" w:date="2017-03-10T14:10:00Z">
          <w:r w:rsidR="002015F6" w:rsidDel="00411C96">
            <w:rPr>
              <w:rFonts w:ascii="Times New Roman" w:hAnsi="Times New Roman" w:cs="Times New Roman"/>
              <w:sz w:val="24"/>
              <w:szCs w:val="24"/>
            </w:rPr>
            <w:delText>1</w:delText>
          </w:r>
        </w:del>
      </w:ins>
      <w:ins w:id="240" w:author="Coral Wonderly" w:date="2017-03-03T12:42:00Z">
        <w:del w:id="241" w:author="EWU" w:date="2017-03-10T14:10:00Z">
          <w:r w:rsidR="002015F6" w:rsidDel="00411C96">
            <w:rPr>
              <w:rFonts w:ascii="Times New Roman" w:hAnsi="Times New Roman" w:cs="Times New Roman"/>
              <w:sz w:val="24"/>
              <w:szCs w:val="24"/>
            </w:rPr>
            <w:delText>5</w:delText>
          </w:r>
        </w:del>
      </w:ins>
      <w:ins w:id="242" w:author="Coral Wonderly" w:date="2017-03-03T12:26:00Z">
        <w:del w:id="243" w:author="EWU" w:date="2017-03-10T14:10:00Z">
          <w:r w:rsidR="006977C3" w:rsidDel="00411C96">
            <w:rPr>
              <w:rFonts w:ascii="Times New Roman" w:hAnsi="Times New Roman" w:cs="Times New Roman"/>
              <w:sz w:val="24"/>
              <w:szCs w:val="24"/>
            </w:rPr>
            <w:delText>, reaching</w:delText>
          </w:r>
        </w:del>
      </w:ins>
      <w:ins w:id="244" w:author="Coral Wonderly" w:date="2017-03-03T12:27:00Z">
        <w:del w:id="245" w:author="EWU" w:date="2017-03-10T14:10:00Z">
          <w:r w:rsidR="006977C3" w:rsidDel="00411C96">
            <w:rPr>
              <w:rFonts w:ascii="Times New Roman" w:hAnsi="Times New Roman" w:cs="Times New Roman"/>
              <w:sz w:val="24"/>
              <w:szCs w:val="24"/>
            </w:rPr>
            <w:delText xml:space="preserve"> $3.2 trillion</w:delText>
          </w:r>
        </w:del>
      </w:ins>
      <w:del w:id="246" w:author="EWU" w:date="2017-03-10T14:10:00Z">
        <w:r w:rsidDel="00411C96">
          <w:rPr>
            <w:rFonts w:ascii="Times New Roman" w:hAnsi="Times New Roman" w:cs="Times New Roman"/>
            <w:sz w:val="24"/>
            <w:szCs w:val="24"/>
          </w:rPr>
          <w:delText xml:space="preserve">.  </w:delText>
        </w:r>
      </w:del>
      <w:ins w:id="247" w:author="Coral Wonderly" w:date="2017-03-03T12:42:00Z">
        <w:del w:id="248" w:author="EWU" w:date="2017-03-10T14:10:00Z">
          <w:r w:rsidR="002015F6" w:rsidDel="00411C96">
            <w:rPr>
              <w:rFonts w:ascii="Times New Roman" w:hAnsi="Times New Roman" w:cs="Times New Roman"/>
              <w:sz w:val="24"/>
              <w:szCs w:val="24"/>
            </w:rPr>
            <w:delText>, and per capita spending increased 5.0 percent</w:delText>
          </w:r>
        </w:del>
      </w:ins>
      <w:ins w:id="249" w:author="Coral Wonderly" w:date="2017-03-03T12:43:00Z">
        <w:del w:id="250" w:author="EWU" w:date="2017-03-10T14:10:00Z">
          <w:r w:rsidR="002015F6" w:rsidDel="00411C96">
            <w:rPr>
              <w:rFonts w:ascii="Times New Roman" w:hAnsi="Times New Roman" w:cs="Times New Roman"/>
              <w:sz w:val="24"/>
              <w:szCs w:val="24"/>
            </w:rPr>
            <w:delText xml:space="preserve"> </w:delText>
          </w:r>
        </w:del>
      </w:ins>
      <w:ins w:id="251" w:author="Coral Wonderly" w:date="2017-03-03T09:05:00Z">
        <w:del w:id="252" w:author="EWU" w:date="2017-03-10T14:10:00Z">
          <w:r w:rsidR="001A7E34" w:rsidDel="00411C96">
            <w:rPr>
              <w:rFonts w:ascii="Times New Roman" w:hAnsi="Times New Roman" w:cs="Times New Roman"/>
              <w:sz w:val="24"/>
              <w:szCs w:val="24"/>
            </w:rPr>
            <w:delText>(</w:delText>
          </w:r>
        </w:del>
      </w:ins>
      <w:ins w:id="253" w:author="Coral Wonderly" w:date="2017-03-03T12:50:00Z">
        <w:del w:id="254" w:author="EWU" w:date="2017-03-10T14:10:00Z">
          <w:r w:rsidR="00EC456A" w:rsidDel="00411C96">
            <w:rPr>
              <w:rFonts w:ascii="Times New Roman" w:hAnsi="Times New Roman" w:cs="Times New Roman"/>
              <w:sz w:val="24"/>
              <w:szCs w:val="24"/>
              <w:highlight w:val="yellow"/>
            </w:rPr>
            <w:delText>Martin, Hartman, Washington, and Catlin, 201</w:delText>
          </w:r>
          <w:r w:rsidR="00EC456A" w:rsidDel="00411C96">
            <w:rPr>
              <w:rFonts w:ascii="Times New Roman" w:hAnsi="Times New Roman" w:cs="Times New Roman"/>
              <w:sz w:val="24"/>
              <w:szCs w:val="24"/>
            </w:rPr>
            <w:delText>6</w:delText>
          </w:r>
        </w:del>
      </w:ins>
      <w:ins w:id="255" w:author="Coral Wonderly" w:date="2017-03-03T09:05:00Z">
        <w:del w:id="256" w:author="EWU" w:date="2017-03-10T14:10:00Z">
          <w:r w:rsidR="001A7E34" w:rsidDel="00411C96">
            <w:rPr>
              <w:rFonts w:ascii="Times New Roman" w:hAnsi="Times New Roman" w:cs="Times New Roman"/>
              <w:sz w:val="24"/>
              <w:szCs w:val="24"/>
            </w:rPr>
            <w:delText>)</w:delText>
          </w:r>
        </w:del>
      </w:ins>
      <w:ins w:id="257" w:author="Wonderly, Coral" w:date="2017-03-02T10:34:00Z">
        <w:del w:id="258" w:author="EWU" w:date="2017-03-10T14:10:00Z">
          <w:r w:rsidR="004F2C63" w:rsidDel="00411C96">
            <w:rPr>
              <w:rFonts w:ascii="Times New Roman" w:hAnsi="Times New Roman" w:cs="Times New Roman"/>
              <w:sz w:val="24"/>
              <w:szCs w:val="24"/>
            </w:rPr>
            <w:delText>17.8</w:delText>
          </w:r>
        </w:del>
      </w:ins>
      <w:ins w:id="259" w:author="Coral Wonderly" w:date="2017-03-03T09:05:00Z">
        <w:del w:id="260" w:author="EWU" w:date="2017-03-10T14:10:00Z">
          <w:r w:rsidR="001A7E34" w:rsidDel="00411C96">
            <w:rPr>
              <w:rFonts w:ascii="Times New Roman" w:hAnsi="Times New Roman" w:cs="Times New Roman"/>
              <w:sz w:val="24"/>
              <w:szCs w:val="24"/>
            </w:rPr>
            <w:delText>.</w:delText>
          </w:r>
        </w:del>
      </w:ins>
      <w:del w:id="261" w:author="EWU" w:date="2017-02-24T15:02:00Z">
        <w:r w:rsidR="00387475" w:rsidDel="00D547C8">
          <w:rPr>
            <w:rFonts w:ascii="Times New Roman" w:hAnsi="Times New Roman" w:cs="Times New Roman"/>
            <w:sz w:val="24"/>
            <w:szCs w:val="24"/>
          </w:rPr>
          <w:delText>T</w:delText>
        </w:r>
      </w:del>
      <w:del w:id="262" w:author="EWU" w:date="2017-02-24T15:04:00Z">
        <w:r w:rsidR="00387475" w:rsidDel="00D547C8">
          <w:rPr>
            <w:rFonts w:ascii="Times New Roman" w:hAnsi="Times New Roman" w:cs="Times New Roman"/>
            <w:sz w:val="24"/>
            <w:szCs w:val="24"/>
          </w:rPr>
          <w:delText xml:space="preserve">he Centers for Medicare and Medicaid Services (CMS) </w:delText>
        </w:r>
      </w:del>
      <w:del w:id="263" w:author="EWU" w:date="2017-02-24T14:58:00Z">
        <w:r w:rsidR="00387475" w:rsidDel="00D547C8">
          <w:rPr>
            <w:rFonts w:ascii="Times New Roman" w:hAnsi="Times New Roman" w:cs="Times New Roman"/>
            <w:sz w:val="24"/>
            <w:szCs w:val="24"/>
          </w:rPr>
          <w:delText xml:space="preserve">found </w:delText>
        </w:r>
      </w:del>
      <w:del w:id="264" w:author="EWU" w:date="2017-02-24T15:04:00Z">
        <w:r w:rsidR="00387475" w:rsidDel="00D547C8">
          <w:rPr>
            <w:rFonts w:ascii="Times New Roman" w:hAnsi="Times New Roman" w:cs="Times New Roman"/>
            <w:sz w:val="24"/>
            <w:szCs w:val="24"/>
          </w:rPr>
          <w:delText xml:space="preserve">that during 2015 </w:delText>
        </w:r>
      </w:del>
      <w:del w:id="265" w:author="EWU" w:date="2017-02-24T15:02:00Z">
        <w:r w:rsidR="00387475" w:rsidDel="00D547C8">
          <w:rPr>
            <w:rFonts w:ascii="Times New Roman" w:hAnsi="Times New Roman" w:cs="Times New Roman"/>
            <w:sz w:val="24"/>
            <w:szCs w:val="24"/>
          </w:rPr>
          <w:delText xml:space="preserve">health care spending </w:delText>
        </w:r>
      </w:del>
      <w:del w:id="266" w:author="EWU" w:date="2017-02-24T15:04:00Z">
        <w:r w:rsidR="00387475" w:rsidDel="00D547C8">
          <w:rPr>
            <w:rFonts w:ascii="Times New Roman" w:hAnsi="Times New Roman" w:cs="Times New Roman"/>
            <w:sz w:val="24"/>
            <w:szCs w:val="24"/>
          </w:rPr>
          <w:delText>in the United States reached</w:delText>
        </w:r>
      </w:del>
      <w:del w:id="267" w:author="EWU" w:date="2017-02-24T15:02:00Z">
        <w:r w:rsidR="00387475" w:rsidDel="00D547C8">
          <w:rPr>
            <w:rFonts w:ascii="Times New Roman" w:hAnsi="Times New Roman" w:cs="Times New Roman"/>
            <w:sz w:val="24"/>
            <w:szCs w:val="24"/>
          </w:rPr>
          <w:delText xml:space="preserve"> $3.2 trillion dollars</w:delText>
        </w:r>
      </w:del>
      <w:del w:id="268" w:author="EWU" w:date="2017-02-24T15:04:00Z">
        <w:r w:rsidR="00387475" w:rsidDel="00D547C8">
          <w:rPr>
            <w:rFonts w:ascii="Times New Roman" w:hAnsi="Times New Roman" w:cs="Times New Roman"/>
            <w:sz w:val="24"/>
            <w:szCs w:val="24"/>
          </w:rPr>
          <w:delText xml:space="preserve">, an increase of </w:delText>
        </w:r>
      </w:del>
      <w:del w:id="269" w:author="EWU" w:date="2017-02-24T15:02:00Z">
        <w:r w:rsidR="00387475" w:rsidDel="00D547C8">
          <w:rPr>
            <w:rFonts w:ascii="Times New Roman" w:hAnsi="Times New Roman" w:cs="Times New Roman"/>
            <w:sz w:val="24"/>
            <w:szCs w:val="24"/>
          </w:rPr>
          <w:delText xml:space="preserve">5.8 percent </w:delText>
        </w:r>
      </w:del>
      <w:del w:id="270" w:author="EWU" w:date="2017-02-24T15:04:00Z">
        <w:r w:rsidR="00387475" w:rsidDel="00D547C8">
          <w:rPr>
            <w:rFonts w:ascii="Times New Roman" w:hAnsi="Times New Roman" w:cs="Times New Roman"/>
            <w:sz w:val="24"/>
            <w:szCs w:val="24"/>
          </w:rPr>
          <w:delText xml:space="preserve">since 2014.  </w:delText>
        </w:r>
      </w:del>
      <w:ins w:id="271" w:author="EWU" w:date="2017-03-02T12:24:00Z">
        <w:del w:id="272" w:author="Coral Wonderly" w:date="2017-03-03T12:43:00Z">
          <w:r w:rsidR="009F60B2" w:rsidDel="002015F6">
            <w:rPr>
              <w:rFonts w:ascii="Times New Roman" w:hAnsi="Times New Roman" w:cs="Times New Roman"/>
              <w:sz w:val="24"/>
              <w:szCs w:val="24"/>
            </w:rPr>
            <w:delText>Two</w:delText>
          </w:r>
        </w:del>
      </w:ins>
      <w:ins w:id="273" w:author="EWU" w:date="2017-03-02T12:23:00Z">
        <w:del w:id="274" w:author="Coral Wonderly" w:date="2017-03-03T12:43:00Z">
          <w:r w:rsidR="009F60B2" w:rsidDel="002015F6">
            <w:rPr>
              <w:rFonts w:ascii="Times New Roman" w:hAnsi="Times New Roman" w:cs="Times New Roman"/>
              <w:sz w:val="24"/>
              <w:szCs w:val="24"/>
            </w:rPr>
            <w:delText xml:space="preserve"> of the</w:delText>
          </w:r>
        </w:del>
      </w:ins>
      <w:ins w:id="275" w:author="Coral Wonderly" w:date="2017-03-03T12:43:00Z">
        <w:del w:id="276" w:author="EWU" w:date="2017-03-10T14:12:00Z">
          <w:r w:rsidR="002015F6" w:rsidDel="007A4B24">
            <w:rPr>
              <w:rFonts w:ascii="Times New Roman" w:hAnsi="Times New Roman" w:cs="Times New Roman"/>
              <w:sz w:val="24"/>
              <w:szCs w:val="24"/>
            </w:rPr>
            <w:delText>One of the</w:delText>
          </w:r>
        </w:del>
      </w:ins>
      <w:ins w:id="277" w:author="EWU" w:date="2017-03-10T14:12:00Z">
        <w:r w:rsidR="007A4B24">
          <w:rPr>
            <w:rFonts w:ascii="Times New Roman" w:hAnsi="Times New Roman" w:cs="Times New Roman"/>
            <w:sz w:val="24"/>
            <w:szCs w:val="24"/>
          </w:rPr>
          <w:t>The overutilization of health care services is one of the</w:t>
        </w:r>
      </w:ins>
      <w:ins w:id="278" w:author="EWU" w:date="2017-03-02T12:23:00Z">
        <w:r w:rsidR="009F60B2">
          <w:rPr>
            <w:rFonts w:ascii="Times New Roman" w:hAnsi="Times New Roman" w:cs="Times New Roman"/>
            <w:sz w:val="24"/>
            <w:szCs w:val="24"/>
          </w:rPr>
          <w:t xml:space="preserve"> main drivers of this growth</w:t>
        </w:r>
      </w:ins>
      <w:ins w:id="279" w:author="EWU" w:date="2017-03-10T14:13:00Z">
        <w:r w:rsidR="00E01BBB">
          <w:rPr>
            <w:rFonts w:ascii="Times New Roman" w:hAnsi="Times New Roman" w:cs="Times New Roman"/>
            <w:sz w:val="24"/>
            <w:szCs w:val="24"/>
          </w:rPr>
          <w:t xml:space="preserve"> </w:t>
        </w:r>
      </w:ins>
      <w:ins w:id="280" w:author="Coral Wonderly" w:date="2017-03-03T12:44:00Z">
        <w:del w:id="281" w:author="EWU" w:date="2017-03-10T14:13:00Z">
          <w:r w:rsidR="002015F6" w:rsidDel="00E01BBB">
            <w:rPr>
              <w:rFonts w:ascii="Times New Roman" w:hAnsi="Times New Roman" w:cs="Times New Roman"/>
              <w:sz w:val="24"/>
              <w:szCs w:val="24"/>
            </w:rPr>
            <w:delText>s</w:delText>
          </w:r>
        </w:del>
      </w:ins>
      <w:ins w:id="282" w:author="Coral Wonderly" w:date="2017-03-03T09:06:00Z">
        <w:del w:id="283" w:author="EWU" w:date="2017-03-10T14:13:00Z">
          <w:r w:rsidR="00D436B0" w:rsidDel="00E01BBB">
            <w:rPr>
              <w:rFonts w:ascii="Times New Roman" w:hAnsi="Times New Roman" w:cs="Times New Roman"/>
              <w:sz w:val="24"/>
              <w:szCs w:val="24"/>
            </w:rPr>
            <w:delText xml:space="preserve"> the</w:delText>
          </w:r>
        </w:del>
      </w:ins>
      <w:ins w:id="284" w:author="Coral Wonderly" w:date="2017-03-03T12:40:00Z">
        <w:del w:id="285" w:author="EWU" w:date="2017-03-10T14:13:00Z">
          <w:r w:rsidR="002015F6" w:rsidDel="00E01BBB">
            <w:rPr>
              <w:rFonts w:ascii="Times New Roman" w:hAnsi="Times New Roman" w:cs="Times New Roman"/>
              <w:sz w:val="24"/>
              <w:szCs w:val="24"/>
            </w:rPr>
            <w:delText>health</w:delText>
          </w:r>
        </w:del>
      </w:ins>
      <w:ins w:id="286" w:author="Coral Wonderly" w:date="2017-03-03T12:44:00Z">
        <w:del w:id="287" w:author="EWU" w:date="2017-03-10T14:13:00Z">
          <w:r w:rsidR="002015F6" w:rsidDel="00E01BBB">
            <w:rPr>
              <w:rFonts w:ascii="Times New Roman" w:hAnsi="Times New Roman" w:cs="Times New Roman"/>
              <w:sz w:val="24"/>
              <w:szCs w:val="24"/>
            </w:rPr>
            <w:delText xml:space="preserve"> </w:delText>
          </w:r>
        </w:del>
      </w:ins>
      <w:ins w:id="288" w:author="EWU" w:date="2017-03-02T12:23:00Z">
        <w:del w:id="289" w:author="Coral Wonderly" w:date="2017-03-03T12:44:00Z">
          <w:r w:rsidR="009F60B2" w:rsidDel="002015F6">
            <w:rPr>
              <w:rFonts w:ascii="Times New Roman" w:hAnsi="Times New Roman" w:cs="Times New Roman"/>
              <w:sz w:val="24"/>
              <w:szCs w:val="24"/>
            </w:rPr>
            <w:delText>and preventable hospitalizations</w:delText>
          </w:r>
        </w:del>
      </w:ins>
      <w:del w:id="290" w:author="Coral Wonderly" w:date="2017-03-03T12:44:00Z">
        <w:r w:rsidR="00387475" w:rsidDel="002015F6">
          <w:rPr>
            <w:rFonts w:ascii="Times New Roman" w:hAnsi="Times New Roman" w:cs="Times New Roman"/>
            <w:sz w:val="24"/>
            <w:szCs w:val="24"/>
          </w:rPr>
          <w:delText>Because of this</w:delText>
        </w:r>
        <w:r w:rsidR="00AB6F44" w:rsidDel="002015F6">
          <w:rPr>
            <w:rFonts w:ascii="Times New Roman" w:hAnsi="Times New Roman" w:cs="Times New Roman"/>
            <w:sz w:val="24"/>
            <w:szCs w:val="24"/>
          </w:rPr>
          <w:delText>,</w:delText>
        </w:r>
        <w:r w:rsidR="00387475" w:rsidDel="002015F6">
          <w:rPr>
            <w:rFonts w:ascii="Times New Roman" w:hAnsi="Times New Roman" w:cs="Times New Roman"/>
            <w:sz w:val="24"/>
            <w:szCs w:val="24"/>
          </w:rPr>
          <w:delText xml:space="preserve"> r</w:delText>
        </w:r>
        <w:r w:rsidR="00536FA7" w:rsidDel="002015F6">
          <w:rPr>
            <w:rFonts w:ascii="Times New Roman" w:hAnsi="Times New Roman" w:cs="Times New Roman"/>
            <w:sz w:val="24"/>
            <w:szCs w:val="24"/>
          </w:rPr>
          <w:delText xml:space="preserve">educing </w:delText>
        </w:r>
        <w:r w:rsidR="003E520A" w:rsidDel="002015F6">
          <w:rPr>
            <w:rFonts w:ascii="Times New Roman" w:hAnsi="Times New Roman" w:cs="Times New Roman"/>
            <w:sz w:val="24"/>
            <w:szCs w:val="24"/>
          </w:rPr>
          <w:delText xml:space="preserve">the </w:delText>
        </w:r>
        <w:r w:rsidR="00536FA7" w:rsidDel="002015F6">
          <w:rPr>
            <w:rFonts w:ascii="Times New Roman" w:hAnsi="Times New Roman" w:cs="Times New Roman"/>
            <w:sz w:val="24"/>
            <w:szCs w:val="24"/>
          </w:rPr>
          <w:delText xml:space="preserve">costs associated with health care has become imperative </w:delText>
        </w:r>
        <w:r w:rsidR="00897EDB" w:rsidDel="002015F6">
          <w:rPr>
            <w:rFonts w:ascii="Times New Roman" w:hAnsi="Times New Roman" w:cs="Times New Roman"/>
            <w:sz w:val="24"/>
            <w:szCs w:val="24"/>
          </w:rPr>
          <w:delText xml:space="preserve">in the United States and primary care may be an effective solution. </w:delText>
        </w:r>
      </w:del>
      <w:ins w:id="291" w:author="EWU" w:date="2017-02-24T15:04:00Z">
        <w:del w:id="292" w:author="Coral Wonderly" w:date="2017-03-03T12:44:00Z">
          <w:r w:rsidR="00915504" w:rsidDel="002015F6">
            <w:rPr>
              <w:rFonts w:ascii="Times New Roman" w:hAnsi="Times New Roman" w:cs="Times New Roman"/>
              <w:sz w:val="24"/>
              <w:szCs w:val="24"/>
            </w:rPr>
            <w:delText xml:space="preserve"> </w:delText>
          </w:r>
        </w:del>
        <w:r w:rsidR="00915504">
          <w:rPr>
            <w:rFonts w:ascii="Times New Roman" w:hAnsi="Times New Roman" w:cs="Times New Roman"/>
            <w:sz w:val="24"/>
            <w:szCs w:val="24"/>
          </w:rPr>
          <w:t>(</w:t>
        </w:r>
      </w:ins>
      <w:ins w:id="293" w:author="Coral Wonderly" w:date="2017-03-03T12:50:00Z">
        <w:r w:rsidR="00EC456A">
          <w:rPr>
            <w:rFonts w:ascii="Times New Roman" w:hAnsi="Times New Roman" w:cs="Times New Roman"/>
            <w:sz w:val="24"/>
            <w:szCs w:val="24"/>
            <w:highlight w:val="yellow"/>
          </w:rPr>
          <w:t>Martin et al., 2016</w:t>
        </w:r>
      </w:ins>
      <w:ins w:id="294" w:author="EWU" w:date="2017-03-02T12:24:00Z">
        <w:del w:id="295" w:author="Coral Wonderly" w:date="2017-03-02T17:29:00Z">
          <w:r w:rsidR="009F60B2" w:rsidRPr="009F60B2" w:rsidDel="00590774">
            <w:rPr>
              <w:rFonts w:ascii="Times New Roman" w:hAnsi="Times New Roman" w:cs="Times New Roman"/>
              <w:sz w:val="24"/>
              <w:szCs w:val="24"/>
              <w:highlight w:val="yellow"/>
              <w:rPrChange w:id="296" w:author="EWU" w:date="2017-03-02T12:24:00Z">
                <w:rPr>
                  <w:rFonts w:ascii="Times New Roman" w:hAnsi="Times New Roman" w:cs="Times New Roman"/>
                  <w:sz w:val="24"/>
                  <w:szCs w:val="24"/>
                </w:rPr>
              </w:rPrChange>
            </w:rPr>
            <w:delText>SOURCE</w:delText>
          </w:r>
        </w:del>
      </w:ins>
      <w:ins w:id="297" w:author="EWU" w:date="2017-02-24T15:04:00Z">
        <w:r w:rsidR="00915504">
          <w:rPr>
            <w:rFonts w:ascii="Times New Roman" w:hAnsi="Times New Roman" w:cs="Times New Roman"/>
            <w:sz w:val="24"/>
            <w:szCs w:val="24"/>
          </w:rPr>
          <w:t>)</w:t>
        </w:r>
      </w:ins>
      <w:ins w:id="298" w:author="EWU" w:date="2017-02-24T14:59:00Z">
        <w:r w:rsidR="00D547C8">
          <w:rPr>
            <w:rFonts w:ascii="Times New Roman" w:hAnsi="Times New Roman" w:cs="Times New Roman"/>
            <w:sz w:val="24"/>
            <w:szCs w:val="24"/>
          </w:rPr>
          <w:t>.</w:t>
        </w:r>
      </w:ins>
      <w:ins w:id="299" w:author="Coral Wonderly" w:date="2017-03-03T12:37:00Z">
        <w:del w:id="300" w:author="EWU" w:date="2017-03-10T14:11:00Z">
          <w:r w:rsidR="006977C3" w:rsidDel="007A4B24">
            <w:rPr>
              <w:rFonts w:ascii="Times New Roman" w:hAnsi="Times New Roman" w:cs="Times New Roman"/>
              <w:sz w:val="24"/>
              <w:szCs w:val="24"/>
            </w:rPr>
            <w:delText>In 2015</w:delText>
          </w:r>
        </w:del>
      </w:ins>
      <w:ins w:id="301" w:author="Coral Wonderly" w:date="2017-03-03T12:41:00Z">
        <w:del w:id="302" w:author="EWU" w:date="2017-03-10T14:11:00Z">
          <w:r w:rsidR="002015F6" w:rsidDel="007A4B24">
            <w:rPr>
              <w:rFonts w:ascii="Times New Roman" w:hAnsi="Times New Roman" w:cs="Times New Roman"/>
              <w:sz w:val="24"/>
              <w:szCs w:val="24"/>
            </w:rPr>
            <w:delText>,</w:delText>
          </w:r>
        </w:del>
      </w:ins>
      <w:ins w:id="303" w:author="Coral Wonderly" w:date="2017-03-03T12:37:00Z">
        <w:del w:id="304" w:author="EWU" w:date="2017-03-10T14:11:00Z">
          <w:r w:rsidR="006977C3" w:rsidDel="007A4B24">
            <w:rPr>
              <w:rFonts w:ascii="Times New Roman" w:hAnsi="Times New Roman" w:cs="Times New Roman"/>
              <w:sz w:val="24"/>
              <w:szCs w:val="24"/>
            </w:rPr>
            <w:delText xml:space="preserve"> </w:delText>
          </w:r>
        </w:del>
      </w:ins>
      <w:ins w:id="305" w:author="Coral Wonderly" w:date="2017-03-03T12:38:00Z">
        <w:del w:id="306" w:author="EWU" w:date="2017-03-10T14:11:00Z">
          <w:r w:rsidR="006977C3" w:rsidDel="007A4B24">
            <w:rPr>
              <w:rFonts w:ascii="Times New Roman" w:hAnsi="Times New Roman" w:cs="Times New Roman"/>
              <w:sz w:val="24"/>
              <w:szCs w:val="24"/>
            </w:rPr>
            <w:delText xml:space="preserve">increases in the </w:delText>
          </w:r>
          <w:r w:rsidR="002015F6" w:rsidDel="007A4B24">
            <w:rPr>
              <w:rFonts w:ascii="Times New Roman" w:hAnsi="Times New Roman" w:cs="Times New Roman"/>
              <w:sz w:val="24"/>
              <w:szCs w:val="24"/>
            </w:rPr>
            <w:delText xml:space="preserve">health </w:delText>
          </w:r>
        </w:del>
        <w:del w:id="307" w:author="EWU" w:date="2017-03-10T14:02:00Z">
          <w:r w:rsidR="002015F6" w:rsidDel="001A0A3B">
            <w:rPr>
              <w:rFonts w:ascii="Times New Roman" w:hAnsi="Times New Roman" w:cs="Times New Roman"/>
              <w:sz w:val="24"/>
              <w:szCs w:val="24"/>
            </w:rPr>
            <w:delText>goods</w:delText>
          </w:r>
        </w:del>
        <w:del w:id="308" w:author="EWU" w:date="2017-03-10T14:11:00Z">
          <w:r w:rsidR="002015F6" w:rsidDel="007A4B24">
            <w:rPr>
              <w:rFonts w:ascii="Times New Roman" w:hAnsi="Times New Roman" w:cs="Times New Roman"/>
              <w:sz w:val="24"/>
              <w:szCs w:val="24"/>
            </w:rPr>
            <w:delText xml:space="preserve"> and services contributed to 3.2</w:delText>
          </w:r>
        </w:del>
      </w:ins>
      <w:ins w:id="309" w:author="Coral Wonderly" w:date="2017-03-03T12:43:00Z">
        <w:del w:id="310" w:author="EWU" w:date="2017-03-10T14:11:00Z">
          <w:r w:rsidR="002015F6" w:rsidDel="007A4B24">
            <w:rPr>
              <w:rFonts w:ascii="Times New Roman" w:hAnsi="Times New Roman" w:cs="Times New Roman"/>
              <w:sz w:val="24"/>
              <w:szCs w:val="24"/>
            </w:rPr>
            <w:delText xml:space="preserve"> percent</w:delText>
          </w:r>
        </w:del>
      </w:ins>
      <w:ins w:id="311" w:author="Coral Wonderly" w:date="2017-03-03T12:38:00Z">
        <w:del w:id="312" w:author="EWU" w:date="2017-03-10T14:11:00Z">
          <w:r w:rsidR="002015F6" w:rsidDel="007A4B24">
            <w:rPr>
              <w:rFonts w:ascii="Times New Roman" w:hAnsi="Times New Roman" w:cs="Times New Roman"/>
              <w:sz w:val="24"/>
              <w:szCs w:val="24"/>
            </w:rPr>
            <w:delText xml:space="preserve"> of the growth</w:delText>
          </w:r>
        </w:del>
      </w:ins>
      <w:ins w:id="313" w:author="Coral Wonderly" w:date="2017-03-03T12:41:00Z">
        <w:del w:id="314" w:author="EWU" w:date="2017-03-10T14:11:00Z">
          <w:r w:rsidR="002015F6" w:rsidDel="007A4B24">
            <w:rPr>
              <w:rFonts w:ascii="Times New Roman" w:hAnsi="Times New Roman" w:cs="Times New Roman"/>
              <w:sz w:val="24"/>
              <w:szCs w:val="24"/>
            </w:rPr>
            <w:delText xml:space="preserve"> of </w:delText>
          </w:r>
        </w:del>
      </w:ins>
      <w:ins w:id="315" w:author="Coral Wonderly" w:date="2017-03-03T12:43:00Z">
        <w:del w:id="316" w:author="EWU" w:date="2017-03-10T14:11:00Z">
          <w:r w:rsidR="002015F6" w:rsidDel="007A4B24">
            <w:rPr>
              <w:rFonts w:ascii="Times New Roman" w:hAnsi="Times New Roman" w:cs="Times New Roman"/>
              <w:sz w:val="24"/>
              <w:szCs w:val="24"/>
            </w:rPr>
            <w:delText xml:space="preserve">per capita </w:delText>
          </w:r>
        </w:del>
      </w:ins>
      <w:ins w:id="317" w:author="Coral Wonderly" w:date="2017-03-03T12:41:00Z">
        <w:del w:id="318" w:author="EWU" w:date="2017-03-10T14:11:00Z">
          <w:r w:rsidR="002015F6" w:rsidDel="007A4B24">
            <w:rPr>
              <w:rFonts w:ascii="Times New Roman" w:hAnsi="Times New Roman" w:cs="Times New Roman"/>
              <w:sz w:val="24"/>
              <w:szCs w:val="24"/>
            </w:rPr>
            <w:delText>health care spending</w:delText>
          </w:r>
        </w:del>
      </w:ins>
      <w:ins w:id="319" w:author="Coral Wonderly" w:date="2017-03-03T12:38:00Z">
        <w:del w:id="320" w:author="EWU" w:date="2017-03-10T14:11:00Z">
          <w:r w:rsidR="002015F6" w:rsidDel="007A4B24">
            <w:rPr>
              <w:rFonts w:ascii="Times New Roman" w:hAnsi="Times New Roman" w:cs="Times New Roman"/>
              <w:sz w:val="24"/>
              <w:szCs w:val="24"/>
            </w:rPr>
            <w:delText xml:space="preserve"> (</w:delText>
          </w:r>
        </w:del>
      </w:ins>
      <w:ins w:id="321" w:author="Coral Wonderly" w:date="2017-03-03T12:39:00Z">
        <w:del w:id="322" w:author="EWU" w:date="2017-03-10T14:11:00Z">
          <w:r w:rsidR="002015F6" w:rsidRPr="002015F6" w:rsidDel="007A4B24">
            <w:rPr>
              <w:rFonts w:ascii="Times New Roman" w:hAnsi="Times New Roman" w:cs="Times New Roman"/>
              <w:sz w:val="24"/>
              <w:szCs w:val="24"/>
              <w:highlight w:val="yellow"/>
              <w:rPrChange w:id="323" w:author="Coral Wonderly" w:date="2017-03-03T12:44:00Z">
                <w:rPr>
                  <w:rFonts w:ascii="Times New Roman" w:hAnsi="Times New Roman" w:cs="Times New Roman"/>
                  <w:sz w:val="24"/>
                  <w:szCs w:val="24"/>
                </w:rPr>
              </w:rPrChange>
            </w:rPr>
            <w:delText>Martin</w:delText>
          </w:r>
        </w:del>
      </w:ins>
      <w:ins w:id="324" w:author="Coral Wonderly" w:date="2017-03-03T12:49:00Z">
        <w:del w:id="325" w:author="EWU" w:date="2017-03-10T14:11:00Z">
          <w:r w:rsidR="00EC456A" w:rsidDel="007A4B24">
            <w:rPr>
              <w:rFonts w:ascii="Times New Roman" w:hAnsi="Times New Roman" w:cs="Times New Roman"/>
              <w:sz w:val="24"/>
              <w:szCs w:val="24"/>
              <w:highlight w:val="yellow"/>
            </w:rPr>
            <w:delText xml:space="preserve"> et al.</w:delText>
          </w:r>
        </w:del>
      </w:ins>
      <w:ins w:id="326" w:author="Coral Wonderly" w:date="2017-03-03T12:39:00Z">
        <w:del w:id="327" w:author="EWU" w:date="2017-03-10T14:11:00Z">
          <w:r w:rsidR="002015F6" w:rsidRPr="002015F6" w:rsidDel="007A4B24">
            <w:rPr>
              <w:rFonts w:ascii="Times New Roman" w:hAnsi="Times New Roman" w:cs="Times New Roman"/>
              <w:sz w:val="24"/>
              <w:szCs w:val="24"/>
              <w:highlight w:val="yellow"/>
              <w:rPrChange w:id="328" w:author="Coral Wonderly" w:date="2017-03-03T12:44:00Z">
                <w:rPr>
                  <w:rFonts w:ascii="Times New Roman" w:hAnsi="Times New Roman" w:cs="Times New Roman"/>
                  <w:sz w:val="24"/>
                  <w:szCs w:val="24"/>
                </w:rPr>
              </w:rPrChange>
            </w:rPr>
            <w:delText>, 2016</w:delText>
          </w:r>
          <w:r w:rsidR="002015F6" w:rsidDel="007A4B24">
            <w:rPr>
              <w:rFonts w:ascii="Times New Roman" w:hAnsi="Times New Roman" w:cs="Times New Roman"/>
              <w:sz w:val="24"/>
              <w:szCs w:val="24"/>
            </w:rPr>
            <w:delText>).</w:delText>
          </w:r>
        </w:del>
        <w:r w:rsidR="002015F6">
          <w:rPr>
            <w:rFonts w:ascii="Times New Roman" w:hAnsi="Times New Roman" w:cs="Times New Roman"/>
            <w:sz w:val="24"/>
            <w:szCs w:val="24"/>
          </w:rPr>
          <w:t xml:space="preserve">  </w:t>
        </w:r>
      </w:ins>
      <w:ins w:id="329" w:author="Coral Wonderly" w:date="2017-03-14T09:49:00Z">
        <w:r w:rsidR="00B473B2">
          <w:rPr>
            <w:rFonts w:ascii="Times New Roman" w:hAnsi="Times New Roman" w:cs="Times New Roman"/>
            <w:sz w:val="24"/>
            <w:szCs w:val="24"/>
          </w:rPr>
          <w:t xml:space="preserve">Recently, </w:t>
        </w:r>
        <w:r w:rsidR="00B473B2">
          <w:rPr>
            <w:rFonts w:ascii="Times New Roman" w:hAnsi="Times New Roman" w:cs="Times New Roman"/>
            <w:sz w:val="24"/>
            <w:szCs w:val="24"/>
            <w:highlight w:val="yellow"/>
          </w:rPr>
          <w:t>t</w:t>
        </w:r>
      </w:ins>
      <w:ins w:id="330" w:author="EWU" w:date="2017-03-10T14:18:00Z">
        <w:del w:id="331" w:author="Coral Wonderly" w:date="2017-03-14T09:49:00Z">
          <w:r w:rsidR="00E01BBB" w:rsidRPr="00E01BBB" w:rsidDel="00B473B2">
            <w:rPr>
              <w:rFonts w:ascii="Times New Roman" w:hAnsi="Times New Roman" w:cs="Times New Roman"/>
              <w:sz w:val="24"/>
              <w:szCs w:val="24"/>
              <w:highlight w:val="yellow"/>
              <w:rPrChange w:id="332" w:author="EWU" w:date="2017-03-10T14:21:00Z">
                <w:rPr>
                  <w:rFonts w:ascii="Times New Roman" w:hAnsi="Times New Roman" w:cs="Times New Roman"/>
                  <w:sz w:val="24"/>
                  <w:szCs w:val="24"/>
                </w:rPr>
              </w:rPrChange>
            </w:rPr>
            <w:delText>T</w:delText>
          </w:r>
        </w:del>
        <w:r w:rsidR="00E01BBB" w:rsidRPr="00E01BBB">
          <w:rPr>
            <w:rFonts w:ascii="Times New Roman" w:hAnsi="Times New Roman" w:cs="Times New Roman"/>
            <w:sz w:val="24"/>
            <w:szCs w:val="24"/>
            <w:highlight w:val="yellow"/>
            <w:rPrChange w:id="333" w:author="EWU" w:date="2017-03-10T14:21:00Z">
              <w:rPr>
                <w:rFonts w:ascii="Times New Roman" w:hAnsi="Times New Roman" w:cs="Times New Roman"/>
                <w:sz w:val="24"/>
                <w:szCs w:val="24"/>
              </w:rPr>
            </w:rPrChange>
          </w:rPr>
          <w:t xml:space="preserve">here </w:t>
        </w:r>
      </w:ins>
      <w:proofErr w:type="gramStart"/>
      <w:ins w:id="334" w:author="EWU" w:date="2017-03-10T14:21:00Z">
        <w:r w:rsidR="00E01BBB" w:rsidRPr="00E01BBB">
          <w:rPr>
            <w:rFonts w:ascii="Times New Roman" w:hAnsi="Times New Roman" w:cs="Times New Roman"/>
            <w:sz w:val="24"/>
            <w:szCs w:val="24"/>
            <w:highlight w:val="yellow"/>
            <w:rPrChange w:id="335" w:author="EWU" w:date="2017-03-10T14:21:00Z">
              <w:rPr>
                <w:rFonts w:ascii="Times New Roman" w:hAnsi="Times New Roman" w:cs="Times New Roman"/>
                <w:sz w:val="24"/>
                <w:szCs w:val="24"/>
              </w:rPr>
            </w:rPrChange>
          </w:rPr>
          <w:t>have</w:t>
        </w:r>
        <w:proofErr w:type="gramEnd"/>
        <w:r w:rsidR="00E01BBB" w:rsidRPr="00E01BBB">
          <w:rPr>
            <w:rFonts w:ascii="Times New Roman" w:hAnsi="Times New Roman" w:cs="Times New Roman"/>
            <w:sz w:val="24"/>
            <w:szCs w:val="24"/>
            <w:highlight w:val="yellow"/>
            <w:rPrChange w:id="336" w:author="EWU" w:date="2017-03-10T14:21:00Z">
              <w:rPr>
                <w:rFonts w:ascii="Times New Roman" w:hAnsi="Times New Roman" w:cs="Times New Roman"/>
                <w:sz w:val="24"/>
                <w:szCs w:val="24"/>
              </w:rPr>
            </w:rPrChange>
          </w:rPr>
          <w:t xml:space="preserve"> been renewed efforts</w:t>
        </w:r>
      </w:ins>
      <w:ins w:id="337" w:author="EWU" w:date="2017-03-10T14:18:00Z">
        <w:r w:rsidR="00E01BBB" w:rsidRPr="00E01BBB">
          <w:rPr>
            <w:rFonts w:ascii="Times New Roman" w:hAnsi="Times New Roman" w:cs="Times New Roman"/>
            <w:sz w:val="24"/>
            <w:szCs w:val="24"/>
            <w:highlight w:val="yellow"/>
            <w:rPrChange w:id="338" w:author="EWU" w:date="2017-03-10T14:21:00Z">
              <w:rPr>
                <w:rFonts w:ascii="Times New Roman" w:hAnsi="Times New Roman" w:cs="Times New Roman"/>
                <w:sz w:val="24"/>
                <w:szCs w:val="24"/>
              </w:rPr>
            </w:rPrChange>
          </w:rPr>
          <w:t xml:space="preserve"> </w:t>
        </w:r>
      </w:ins>
      <w:ins w:id="339" w:author="EWU" w:date="2017-03-10T14:21:00Z">
        <w:r w:rsidR="00E01BBB" w:rsidRPr="00E01BBB">
          <w:rPr>
            <w:rFonts w:ascii="Times New Roman" w:hAnsi="Times New Roman" w:cs="Times New Roman"/>
            <w:sz w:val="24"/>
            <w:szCs w:val="24"/>
            <w:highlight w:val="yellow"/>
            <w:rPrChange w:id="340" w:author="EWU" w:date="2017-03-10T14:21:00Z">
              <w:rPr>
                <w:rFonts w:ascii="Times New Roman" w:hAnsi="Times New Roman" w:cs="Times New Roman"/>
                <w:sz w:val="24"/>
                <w:szCs w:val="24"/>
              </w:rPr>
            </w:rPrChange>
          </w:rPr>
          <w:t xml:space="preserve">by policy makers </w:t>
        </w:r>
      </w:ins>
      <w:ins w:id="341" w:author="EWU" w:date="2017-03-10T14:18:00Z">
        <w:r w:rsidR="00E01BBB" w:rsidRPr="00E01BBB">
          <w:rPr>
            <w:rFonts w:ascii="Times New Roman" w:hAnsi="Times New Roman" w:cs="Times New Roman"/>
            <w:sz w:val="24"/>
            <w:szCs w:val="24"/>
            <w:highlight w:val="yellow"/>
            <w:rPrChange w:id="342" w:author="EWU" w:date="2017-03-10T14:21:00Z">
              <w:rPr>
                <w:rFonts w:ascii="Times New Roman" w:hAnsi="Times New Roman" w:cs="Times New Roman"/>
                <w:sz w:val="24"/>
                <w:szCs w:val="24"/>
              </w:rPr>
            </w:rPrChange>
          </w:rPr>
          <w:t xml:space="preserve">to </w:t>
        </w:r>
      </w:ins>
      <w:ins w:id="343" w:author="EWU" w:date="2017-03-10T14:19:00Z">
        <w:r w:rsidR="00E01BBB" w:rsidRPr="00E01BBB">
          <w:rPr>
            <w:rFonts w:ascii="Times New Roman" w:hAnsi="Times New Roman" w:cs="Times New Roman"/>
            <w:sz w:val="24"/>
            <w:szCs w:val="24"/>
            <w:highlight w:val="yellow"/>
            <w:rPrChange w:id="344" w:author="EWU" w:date="2017-03-10T14:21:00Z">
              <w:rPr>
                <w:rFonts w:ascii="Times New Roman" w:hAnsi="Times New Roman" w:cs="Times New Roman"/>
                <w:sz w:val="24"/>
                <w:szCs w:val="24"/>
              </w:rPr>
            </w:rPrChange>
          </w:rPr>
          <w:t>reduce unnecessary care</w:t>
        </w:r>
      </w:ins>
      <w:ins w:id="345" w:author="Coral Wonderly" w:date="2017-03-14T10:15:00Z">
        <w:r w:rsidR="00B65834">
          <w:rPr>
            <w:rFonts w:ascii="Times New Roman" w:hAnsi="Times New Roman" w:cs="Times New Roman"/>
            <w:sz w:val="24"/>
            <w:szCs w:val="24"/>
            <w:highlight w:val="yellow"/>
          </w:rPr>
          <w:t>,</w:t>
        </w:r>
      </w:ins>
      <w:ins w:id="346" w:author="EWU" w:date="2017-03-10T14:19:00Z">
        <w:r w:rsidR="00E01BBB" w:rsidRPr="00E01BBB">
          <w:rPr>
            <w:rFonts w:ascii="Times New Roman" w:hAnsi="Times New Roman" w:cs="Times New Roman"/>
            <w:sz w:val="24"/>
            <w:szCs w:val="24"/>
            <w:highlight w:val="yellow"/>
            <w:rPrChange w:id="347" w:author="EWU" w:date="2017-03-10T14:21:00Z">
              <w:rPr>
                <w:rFonts w:ascii="Times New Roman" w:hAnsi="Times New Roman" w:cs="Times New Roman"/>
                <w:sz w:val="24"/>
                <w:szCs w:val="24"/>
              </w:rPr>
            </w:rPrChange>
          </w:rPr>
          <w:t xml:space="preserve"> including </w:t>
        </w:r>
      </w:ins>
      <w:ins w:id="348" w:author="EWU" w:date="2017-03-10T14:21:00Z">
        <w:r w:rsidR="00E01BBB" w:rsidRPr="00E01BBB">
          <w:rPr>
            <w:rFonts w:ascii="Times New Roman" w:hAnsi="Times New Roman" w:cs="Times New Roman"/>
            <w:sz w:val="24"/>
            <w:szCs w:val="24"/>
            <w:highlight w:val="yellow"/>
            <w:rPrChange w:id="349" w:author="EWU" w:date="2017-03-10T14:21:00Z">
              <w:rPr>
                <w:rFonts w:ascii="Times New Roman" w:hAnsi="Times New Roman" w:cs="Times New Roman"/>
                <w:sz w:val="24"/>
                <w:szCs w:val="24"/>
              </w:rPr>
            </w:rPrChange>
          </w:rPr>
          <w:t>increase</w:t>
        </w:r>
      </w:ins>
      <w:ins w:id="350" w:author="Coral Wonderly" w:date="2017-03-14T09:49:00Z">
        <w:r w:rsidR="00B473B2">
          <w:rPr>
            <w:rFonts w:ascii="Times New Roman" w:hAnsi="Times New Roman" w:cs="Times New Roman"/>
            <w:sz w:val="24"/>
            <w:szCs w:val="24"/>
            <w:highlight w:val="yellow"/>
          </w:rPr>
          <w:t>d</w:t>
        </w:r>
      </w:ins>
      <w:ins w:id="351" w:author="EWU" w:date="2017-03-10T14:21:00Z">
        <w:r w:rsidR="00E01BBB" w:rsidRPr="00E01BBB">
          <w:rPr>
            <w:rFonts w:ascii="Times New Roman" w:hAnsi="Times New Roman" w:cs="Times New Roman"/>
            <w:sz w:val="24"/>
            <w:szCs w:val="24"/>
            <w:highlight w:val="yellow"/>
            <w:rPrChange w:id="352" w:author="EWU" w:date="2017-03-10T14:21:00Z">
              <w:rPr>
                <w:rFonts w:ascii="Times New Roman" w:hAnsi="Times New Roman" w:cs="Times New Roman"/>
                <w:sz w:val="24"/>
                <w:szCs w:val="24"/>
              </w:rPr>
            </w:rPrChange>
          </w:rPr>
          <w:t xml:space="preserve"> access to primary care</w:t>
        </w:r>
      </w:ins>
      <w:ins w:id="353" w:author="Coral Wonderly" w:date="2017-03-14T09:49:00Z">
        <w:r w:rsidR="00B473B2">
          <w:rPr>
            <w:rFonts w:ascii="Times New Roman" w:hAnsi="Times New Roman" w:cs="Times New Roman"/>
            <w:sz w:val="24"/>
            <w:szCs w:val="24"/>
            <w:highlight w:val="yellow"/>
          </w:rPr>
          <w:t xml:space="preserve">. </w:t>
        </w:r>
      </w:ins>
      <w:ins w:id="354" w:author="Coral Wonderly" w:date="2017-03-14T10:15:00Z">
        <w:r w:rsidR="005326BD">
          <w:rPr>
            <w:rFonts w:ascii="Times New Roman" w:hAnsi="Times New Roman" w:cs="Times New Roman"/>
            <w:sz w:val="24"/>
            <w:szCs w:val="24"/>
            <w:highlight w:val="yellow"/>
          </w:rPr>
          <w:t>In 2016,</w:t>
        </w:r>
      </w:ins>
      <w:ins w:id="355" w:author="Coral Wonderly" w:date="2017-03-14T09:49:00Z">
        <w:r w:rsidR="00B473B2">
          <w:rPr>
            <w:rFonts w:ascii="Times New Roman" w:hAnsi="Times New Roman" w:cs="Times New Roman"/>
            <w:sz w:val="24"/>
            <w:szCs w:val="24"/>
            <w:highlight w:val="yellow"/>
          </w:rPr>
          <w:t xml:space="preserve"> </w:t>
        </w:r>
      </w:ins>
      <w:ins w:id="356" w:author="EWU" w:date="2017-03-14T12:55:00Z">
        <w:r w:rsidR="00562E30">
          <w:rPr>
            <w:rFonts w:ascii="Times New Roman" w:hAnsi="Times New Roman" w:cs="Times New Roman"/>
            <w:sz w:val="24"/>
            <w:szCs w:val="24"/>
            <w:highlight w:val="yellow"/>
          </w:rPr>
          <w:t xml:space="preserve">a number of states, including </w:t>
        </w:r>
      </w:ins>
      <w:ins w:id="357" w:author="Coral Wonderly" w:date="2017-03-14T09:49:00Z">
        <w:r w:rsidR="00B473B2">
          <w:rPr>
            <w:rFonts w:ascii="Times New Roman" w:hAnsi="Times New Roman" w:cs="Times New Roman"/>
            <w:sz w:val="24"/>
            <w:szCs w:val="24"/>
            <w:highlight w:val="yellow"/>
          </w:rPr>
          <w:t xml:space="preserve">Washington State </w:t>
        </w:r>
      </w:ins>
      <w:ins w:id="358" w:author="Coral Wonderly" w:date="2017-03-14T09:52:00Z">
        <w:r w:rsidR="00B473B2">
          <w:rPr>
            <w:rFonts w:ascii="Times New Roman" w:hAnsi="Times New Roman" w:cs="Times New Roman"/>
            <w:sz w:val="24"/>
            <w:szCs w:val="24"/>
            <w:highlight w:val="yellow"/>
          </w:rPr>
          <w:t>received</w:t>
        </w:r>
      </w:ins>
      <w:ins w:id="359" w:author="Coral Wonderly" w:date="2017-03-14T09:51:00Z">
        <w:r w:rsidR="00B473B2">
          <w:rPr>
            <w:rFonts w:ascii="Times New Roman" w:hAnsi="Times New Roman" w:cs="Times New Roman"/>
            <w:sz w:val="24"/>
            <w:szCs w:val="24"/>
            <w:highlight w:val="yellow"/>
          </w:rPr>
          <w:t xml:space="preserve"> </w:t>
        </w:r>
      </w:ins>
      <w:ins w:id="360" w:author="Coral Wonderly" w:date="2017-03-14T09:52:00Z">
        <w:r w:rsidR="00B473B2">
          <w:rPr>
            <w:rFonts w:ascii="Times New Roman" w:hAnsi="Times New Roman" w:cs="Times New Roman"/>
            <w:sz w:val="24"/>
            <w:szCs w:val="24"/>
            <w:highlight w:val="yellow"/>
          </w:rPr>
          <w:t xml:space="preserve">a Section 1115 waiver and has </w:t>
        </w:r>
      </w:ins>
      <w:ins w:id="361" w:author="Coral Wonderly" w:date="2017-03-14T09:50:00Z">
        <w:r w:rsidR="00B473B2">
          <w:rPr>
            <w:rFonts w:ascii="Times New Roman" w:hAnsi="Times New Roman" w:cs="Times New Roman"/>
            <w:sz w:val="24"/>
            <w:szCs w:val="24"/>
            <w:highlight w:val="yellow"/>
          </w:rPr>
          <w:t>beg</w:t>
        </w:r>
      </w:ins>
      <w:ins w:id="362" w:author="Coral Wonderly" w:date="2017-03-14T09:52:00Z">
        <w:r w:rsidR="00B473B2">
          <w:rPr>
            <w:rFonts w:ascii="Times New Roman" w:hAnsi="Times New Roman" w:cs="Times New Roman"/>
            <w:sz w:val="24"/>
            <w:szCs w:val="24"/>
            <w:highlight w:val="yellow"/>
          </w:rPr>
          <w:t>u</w:t>
        </w:r>
      </w:ins>
      <w:ins w:id="363" w:author="Coral Wonderly" w:date="2017-03-14T09:50:00Z">
        <w:r w:rsidR="00B473B2">
          <w:rPr>
            <w:rFonts w:ascii="Times New Roman" w:hAnsi="Times New Roman" w:cs="Times New Roman"/>
            <w:sz w:val="24"/>
            <w:szCs w:val="24"/>
            <w:highlight w:val="yellow"/>
          </w:rPr>
          <w:t xml:space="preserve">n implementing </w:t>
        </w:r>
      </w:ins>
      <w:ins w:id="364" w:author="Coral Wonderly" w:date="2017-03-14T09:52:00Z">
        <w:del w:id="365" w:author="EWU" w:date="2017-03-14T12:58:00Z">
          <w:r w:rsidR="00B473B2" w:rsidDel="00562E30">
            <w:rPr>
              <w:rFonts w:ascii="Times New Roman" w:hAnsi="Times New Roman" w:cs="Times New Roman"/>
              <w:sz w:val="24"/>
              <w:szCs w:val="24"/>
              <w:highlight w:val="yellow"/>
            </w:rPr>
            <w:delText>their</w:delText>
          </w:r>
        </w:del>
      </w:ins>
      <w:ins w:id="366" w:author="EWU" w:date="2017-03-14T12:58:00Z">
        <w:r w:rsidR="00562E30">
          <w:rPr>
            <w:rFonts w:ascii="Times New Roman" w:hAnsi="Times New Roman" w:cs="Times New Roman"/>
            <w:sz w:val="24"/>
            <w:szCs w:val="24"/>
            <w:highlight w:val="yellow"/>
          </w:rPr>
          <w:t>its</w:t>
        </w:r>
      </w:ins>
      <w:ins w:id="367" w:author="Coral Wonderly" w:date="2017-03-14T09:52:00Z">
        <w:r w:rsidR="00B473B2">
          <w:rPr>
            <w:rFonts w:ascii="Times New Roman" w:hAnsi="Times New Roman" w:cs="Times New Roman"/>
            <w:sz w:val="24"/>
            <w:szCs w:val="24"/>
            <w:highlight w:val="yellow"/>
          </w:rPr>
          <w:t xml:space="preserve"> </w:t>
        </w:r>
      </w:ins>
      <w:ins w:id="368" w:author="Coral Wonderly" w:date="2017-03-14T09:50:00Z">
        <w:r w:rsidR="00B473B2">
          <w:rPr>
            <w:rFonts w:ascii="Times New Roman" w:hAnsi="Times New Roman" w:cs="Times New Roman"/>
            <w:sz w:val="24"/>
            <w:szCs w:val="24"/>
            <w:highlight w:val="yellow"/>
          </w:rPr>
          <w:t xml:space="preserve">Medicaid </w:t>
        </w:r>
      </w:ins>
      <w:ins w:id="369" w:author="Coral Wonderly" w:date="2017-03-14T09:57:00Z">
        <w:r w:rsidR="00B6066A">
          <w:rPr>
            <w:rFonts w:ascii="Times New Roman" w:hAnsi="Times New Roman" w:cs="Times New Roman"/>
            <w:sz w:val="24"/>
            <w:szCs w:val="24"/>
            <w:highlight w:val="yellow"/>
          </w:rPr>
          <w:t>T</w:t>
        </w:r>
      </w:ins>
      <w:ins w:id="370" w:author="Coral Wonderly" w:date="2017-03-14T09:50:00Z">
        <w:r w:rsidR="00B473B2" w:rsidRPr="00B473B2">
          <w:rPr>
            <w:rFonts w:ascii="Times New Roman" w:hAnsi="Times New Roman" w:cs="Times New Roman"/>
            <w:sz w:val="24"/>
            <w:szCs w:val="24"/>
            <w:highlight w:val="yellow"/>
          </w:rPr>
          <w:t>ransformation</w:t>
        </w:r>
      </w:ins>
      <w:ins w:id="371" w:author="Coral Wonderly" w:date="2017-03-14T09:52:00Z">
        <w:r w:rsidR="00B473B2">
          <w:rPr>
            <w:rFonts w:ascii="Times New Roman" w:hAnsi="Times New Roman" w:cs="Times New Roman"/>
            <w:sz w:val="24"/>
            <w:szCs w:val="24"/>
            <w:highlight w:val="yellow"/>
          </w:rPr>
          <w:t xml:space="preserve">. </w:t>
        </w:r>
      </w:ins>
      <w:ins w:id="372" w:author="Coral Wonderly" w:date="2017-03-14T09:57:00Z">
        <w:r w:rsidR="00B6066A" w:rsidRPr="00B6066A">
          <w:rPr>
            <w:rFonts w:ascii="Times New Roman" w:hAnsi="Times New Roman" w:cs="Times New Roman"/>
            <w:sz w:val="24"/>
            <w:szCs w:val="24"/>
            <w:highlight w:val="yellow"/>
          </w:rPr>
          <w:t>I</w:t>
        </w:r>
        <w:del w:id="373" w:author="EWU" w:date="2017-03-14T12:53:00Z">
          <w:r w:rsidR="00B6066A" w:rsidRPr="00B6066A" w:rsidDel="00562E30">
            <w:rPr>
              <w:rFonts w:ascii="Times New Roman" w:hAnsi="Times New Roman" w:cs="Times New Roman"/>
              <w:sz w:val="24"/>
              <w:szCs w:val="24"/>
              <w:highlight w:val="yellow"/>
            </w:rPr>
            <w:delText>m</w:delText>
          </w:r>
        </w:del>
      </w:ins>
      <w:ins w:id="374" w:author="EWU" w:date="2017-03-14T12:53:00Z">
        <w:r w:rsidR="00562E30">
          <w:rPr>
            <w:rFonts w:ascii="Times New Roman" w:hAnsi="Times New Roman" w:cs="Times New Roman"/>
            <w:sz w:val="24"/>
            <w:szCs w:val="24"/>
            <w:highlight w:val="yellow"/>
          </w:rPr>
          <w:t>n</w:t>
        </w:r>
      </w:ins>
      <w:ins w:id="375" w:author="Coral Wonderly" w:date="2017-03-14T09:57:00Z">
        <w:r w:rsidR="00B6066A" w:rsidRPr="00B6066A">
          <w:rPr>
            <w:rFonts w:ascii="Times New Roman" w:hAnsi="Times New Roman" w:cs="Times New Roman"/>
            <w:sz w:val="24"/>
            <w:szCs w:val="24"/>
            <w:highlight w:val="yellow"/>
          </w:rPr>
          <w:t>it</w:t>
        </w:r>
      </w:ins>
      <w:ins w:id="376" w:author="EWU" w:date="2017-03-14T12:53:00Z">
        <w:r w:rsidR="00562E30">
          <w:rPr>
            <w:rFonts w:ascii="Times New Roman" w:hAnsi="Times New Roman" w:cs="Times New Roman"/>
            <w:sz w:val="24"/>
            <w:szCs w:val="24"/>
            <w:highlight w:val="yellow"/>
          </w:rPr>
          <w:t>i</w:t>
        </w:r>
      </w:ins>
      <w:ins w:id="377" w:author="Coral Wonderly" w:date="2017-03-14T09:57:00Z">
        <w:r w:rsidR="00B6066A" w:rsidRPr="00B6066A">
          <w:rPr>
            <w:rFonts w:ascii="Times New Roman" w:hAnsi="Times New Roman" w:cs="Times New Roman"/>
            <w:sz w:val="24"/>
            <w:szCs w:val="24"/>
            <w:highlight w:val="yellow"/>
          </w:rPr>
          <w:t>ative I of the Medicaid Transformation</w:t>
        </w:r>
        <w:r w:rsidR="00B6066A">
          <w:rPr>
            <w:rFonts w:ascii="Times New Roman" w:hAnsi="Times New Roman" w:cs="Times New Roman"/>
            <w:sz w:val="24"/>
            <w:szCs w:val="24"/>
            <w:highlight w:val="yellow"/>
          </w:rPr>
          <w:t xml:space="preserve"> includes an </w:t>
        </w:r>
      </w:ins>
      <w:ins w:id="378" w:author="Coral Wonderly" w:date="2017-03-14T09:56:00Z">
        <w:r w:rsidR="00B6066A">
          <w:rPr>
            <w:rFonts w:ascii="Times New Roman" w:hAnsi="Times New Roman" w:cs="Times New Roman"/>
            <w:sz w:val="24"/>
            <w:szCs w:val="24"/>
            <w:highlight w:val="yellow"/>
          </w:rPr>
          <w:t xml:space="preserve">emphasis on primary </w:t>
        </w:r>
        <w:del w:id="379" w:author="EWU" w:date="2017-03-14T12:54:00Z">
          <w:r w:rsidR="00B6066A" w:rsidDel="00562E30">
            <w:rPr>
              <w:rFonts w:ascii="Times New Roman" w:hAnsi="Times New Roman" w:cs="Times New Roman"/>
              <w:sz w:val="24"/>
              <w:szCs w:val="24"/>
              <w:highlight w:val="yellow"/>
            </w:rPr>
            <w:delText>(whole person)</w:delText>
          </w:r>
        </w:del>
        <w:r w:rsidR="00B6066A">
          <w:rPr>
            <w:rFonts w:ascii="Times New Roman" w:hAnsi="Times New Roman" w:cs="Times New Roman"/>
            <w:sz w:val="24"/>
            <w:szCs w:val="24"/>
            <w:highlight w:val="yellow"/>
          </w:rPr>
          <w:t xml:space="preserve"> care</w:t>
        </w:r>
      </w:ins>
      <w:ins w:id="380" w:author="EWU" w:date="2017-03-14T12:54:00Z">
        <w:r w:rsidR="00562E30">
          <w:rPr>
            <w:rFonts w:ascii="Times New Roman" w:hAnsi="Times New Roman" w:cs="Times New Roman"/>
            <w:sz w:val="24"/>
            <w:szCs w:val="24"/>
            <w:highlight w:val="yellow"/>
          </w:rPr>
          <w:t xml:space="preserve"> </w:t>
        </w:r>
        <w:r w:rsidR="00562E30">
          <w:rPr>
            <w:rFonts w:ascii="Times New Roman" w:hAnsi="Times New Roman" w:cs="Times New Roman"/>
            <w:sz w:val="24"/>
            <w:szCs w:val="24"/>
            <w:highlight w:val="yellow"/>
          </w:rPr>
          <w:t xml:space="preserve">(whole </w:t>
        </w:r>
        <w:r w:rsidR="00562E30">
          <w:rPr>
            <w:rFonts w:ascii="Times New Roman" w:hAnsi="Times New Roman" w:cs="Times New Roman"/>
            <w:sz w:val="24"/>
            <w:szCs w:val="24"/>
            <w:highlight w:val="yellow"/>
          </w:rPr>
          <w:lastRenderedPageBreak/>
          <w:t>person)</w:t>
        </w:r>
      </w:ins>
      <w:ins w:id="381" w:author="Coral Wonderly" w:date="2017-03-14T09:58:00Z">
        <w:r w:rsidR="00B6066A">
          <w:rPr>
            <w:rFonts w:ascii="Times New Roman" w:hAnsi="Times New Roman" w:cs="Times New Roman"/>
            <w:sz w:val="24"/>
            <w:szCs w:val="24"/>
            <w:highlight w:val="yellow"/>
          </w:rPr>
          <w:t>, “</w:t>
        </w:r>
        <w:r w:rsidR="00B6066A" w:rsidRPr="00B6066A">
          <w:rPr>
            <w:rFonts w:ascii="Times New Roman" w:hAnsi="Times New Roman" w:cs="Times New Roman"/>
            <w:sz w:val="24"/>
            <w:szCs w:val="24"/>
            <w:highlight w:val="yellow"/>
          </w:rPr>
          <w:t>the demonstration aims to support and make investments that enable providers to better address local health priorities and deliver cost-effective quality care that treats the whole person</w:t>
        </w:r>
        <w:r w:rsidR="00B6066A">
          <w:rPr>
            <w:rFonts w:ascii="Times New Roman" w:hAnsi="Times New Roman" w:cs="Times New Roman"/>
            <w:sz w:val="24"/>
            <w:szCs w:val="24"/>
            <w:highlight w:val="yellow"/>
          </w:rPr>
          <w:t>”</w:t>
        </w:r>
      </w:ins>
      <w:ins w:id="382" w:author="Coral Wonderly" w:date="2017-03-14T10:02:00Z">
        <w:r w:rsidR="00DF0082">
          <w:rPr>
            <w:rFonts w:ascii="Times New Roman" w:hAnsi="Times New Roman" w:cs="Times New Roman"/>
            <w:sz w:val="24"/>
            <w:szCs w:val="24"/>
            <w:highlight w:val="yellow"/>
          </w:rPr>
          <w:t xml:space="preserve"> (Washington State Health Care Authority).</w:t>
        </w:r>
      </w:ins>
      <w:ins w:id="383" w:author="Coral Wonderly" w:date="2017-03-14T09:58:00Z">
        <w:r w:rsidR="00DF0082">
          <w:rPr>
            <w:rFonts w:ascii="Times New Roman" w:hAnsi="Times New Roman" w:cs="Times New Roman"/>
            <w:sz w:val="24"/>
            <w:szCs w:val="24"/>
            <w:highlight w:val="yellow"/>
          </w:rPr>
          <w:t xml:space="preserve"> </w:t>
        </w:r>
      </w:ins>
      <w:ins w:id="384" w:author="Coral Wonderly" w:date="2017-03-14T09:52:00Z">
        <w:r w:rsidR="00B473B2">
          <w:rPr>
            <w:rFonts w:ascii="Times New Roman" w:hAnsi="Times New Roman" w:cs="Times New Roman"/>
            <w:sz w:val="24"/>
            <w:szCs w:val="24"/>
            <w:highlight w:val="yellow"/>
          </w:rPr>
          <w:t xml:space="preserve"> </w:t>
        </w:r>
      </w:ins>
      <w:ins w:id="385" w:author="Coral Wonderly" w:date="2017-03-14T10:02:00Z">
        <w:r w:rsidR="00DF0082" w:rsidRPr="00DF0082">
          <w:rPr>
            <w:rFonts w:ascii="Times New Roman" w:hAnsi="Times New Roman" w:cs="Times New Roman"/>
            <w:sz w:val="24"/>
            <w:szCs w:val="24"/>
            <w:rPrChange w:id="386" w:author="Coral Wonderly" w:date="2017-03-14T10:02:00Z">
              <w:rPr>
                <w:rFonts w:ascii="Times New Roman" w:hAnsi="Times New Roman" w:cs="Times New Roman"/>
                <w:sz w:val="24"/>
                <w:szCs w:val="24"/>
                <w:highlight w:val="yellow"/>
              </w:rPr>
            </w:rPrChange>
          </w:rPr>
          <w:t xml:space="preserve">Also, </w:t>
        </w:r>
      </w:ins>
      <w:ins w:id="387" w:author="EWU" w:date="2017-03-10T14:21:00Z">
        <w:del w:id="388" w:author="Coral Wonderly" w:date="2017-03-14T09:49:00Z">
          <w:r w:rsidR="00E01BBB" w:rsidDel="00B473B2">
            <w:rPr>
              <w:rFonts w:ascii="Times New Roman" w:hAnsi="Times New Roman" w:cs="Times New Roman"/>
              <w:sz w:val="24"/>
              <w:szCs w:val="24"/>
              <w:highlight w:val="yellow"/>
            </w:rPr>
            <w:delText xml:space="preserve"> </w:delText>
          </w:r>
        </w:del>
      </w:ins>
      <w:ins w:id="389" w:author="EWU" w:date="2017-03-10T14:22:00Z">
        <w:del w:id="390" w:author="Coral Wonderly" w:date="2017-03-14T09:49:00Z">
          <w:r w:rsidR="00E01BBB" w:rsidDel="00B473B2">
            <w:rPr>
              <w:rFonts w:ascii="Times New Roman" w:hAnsi="Times New Roman" w:cs="Times New Roman"/>
              <w:sz w:val="24"/>
              <w:szCs w:val="24"/>
              <w:highlight w:val="yellow"/>
            </w:rPr>
            <w:delText>(</w:delText>
          </w:r>
        </w:del>
      </w:ins>
      <w:ins w:id="391" w:author="EWU" w:date="2017-03-10T14:21:00Z">
        <w:del w:id="392" w:author="Coral Wonderly" w:date="2017-03-14T09:49:00Z">
          <w:r w:rsidR="00E01BBB" w:rsidDel="00B473B2">
            <w:rPr>
              <w:rFonts w:ascii="Times New Roman" w:hAnsi="Times New Roman" w:cs="Times New Roman"/>
              <w:sz w:val="24"/>
              <w:szCs w:val="24"/>
              <w:highlight w:val="yellow"/>
            </w:rPr>
            <w:delText>INCLUDE SOMETHING ABOUT WA)</w:delText>
          </w:r>
          <w:r w:rsidR="00E01BBB" w:rsidRPr="00E01BBB" w:rsidDel="00B473B2">
            <w:rPr>
              <w:rFonts w:ascii="Times New Roman" w:hAnsi="Times New Roman" w:cs="Times New Roman"/>
              <w:sz w:val="24"/>
              <w:szCs w:val="24"/>
              <w:highlight w:val="yellow"/>
              <w:rPrChange w:id="393" w:author="EWU" w:date="2017-03-10T14:21:00Z">
                <w:rPr>
                  <w:rFonts w:ascii="Times New Roman" w:hAnsi="Times New Roman" w:cs="Times New Roman"/>
                  <w:sz w:val="24"/>
                  <w:szCs w:val="24"/>
                </w:rPr>
              </w:rPrChange>
            </w:rPr>
            <w:delText>.</w:delText>
          </w:r>
          <w:r w:rsidR="00E01BBB" w:rsidDel="00B473B2">
            <w:rPr>
              <w:rFonts w:ascii="Times New Roman" w:hAnsi="Times New Roman" w:cs="Times New Roman"/>
              <w:sz w:val="24"/>
              <w:szCs w:val="24"/>
            </w:rPr>
            <w:delText xml:space="preserve"> </w:delText>
          </w:r>
        </w:del>
      </w:ins>
      <w:ins w:id="394" w:author="Coral Wonderly" w:date="2017-03-03T12:39:00Z">
        <w:del w:id="395" w:author="EWU" w:date="2017-03-10T14:02:00Z">
          <w:r w:rsidR="002015F6" w:rsidDel="001A0A3B">
            <w:rPr>
              <w:rFonts w:ascii="Times New Roman" w:hAnsi="Times New Roman" w:cs="Times New Roman"/>
              <w:sz w:val="24"/>
              <w:szCs w:val="24"/>
            </w:rPr>
            <w:delText xml:space="preserve">This increase was driven by the utilization of health care goods and </w:delText>
          </w:r>
        </w:del>
      </w:ins>
      <w:ins w:id="396" w:author="Coral Wonderly" w:date="2017-03-03T12:40:00Z">
        <w:del w:id="397" w:author="EWU" w:date="2017-03-10T14:02:00Z">
          <w:r w:rsidR="002015F6" w:rsidDel="001A0A3B">
            <w:rPr>
              <w:rFonts w:ascii="Times New Roman" w:hAnsi="Times New Roman" w:cs="Times New Roman"/>
              <w:sz w:val="24"/>
              <w:szCs w:val="24"/>
            </w:rPr>
            <w:delText>services</w:delText>
          </w:r>
        </w:del>
      </w:ins>
      <w:ins w:id="398" w:author="Coral Wonderly" w:date="2017-03-03T12:49:00Z">
        <w:del w:id="399" w:author="EWU" w:date="2017-03-10T14:02:00Z">
          <w:r w:rsidR="00EC456A" w:rsidDel="001A0A3B">
            <w:rPr>
              <w:rFonts w:ascii="Times New Roman" w:hAnsi="Times New Roman" w:cs="Times New Roman"/>
              <w:sz w:val="24"/>
              <w:szCs w:val="24"/>
            </w:rPr>
            <w:delText xml:space="preserve"> (</w:delText>
          </w:r>
          <w:r w:rsidR="00EC456A" w:rsidRPr="00EC456A" w:rsidDel="001A0A3B">
            <w:rPr>
              <w:rFonts w:ascii="Times New Roman" w:hAnsi="Times New Roman" w:cs="Times New Roman"/>
              <w:sz w:val="24"/>
              <w:szCs w:val="24"/>
              <w:highlight w:val="yellow"/>
              <w:rPrChange w:id="400" w:author="Coral Wonderly" w:date="2017-03-03T12:51:00Z">
                <w:rPr>
                  <w:rFonts w:ascii="Times New Roman" w:hAnsi="Times New Roman" w:cs="Times New Roman"/>
                  <w:sz w:val="24"/>
                  <w:szCs w:val="24"/>
                </w:rPr>
              </w:rPrChange>
            </w:rPr>
            <w:delText>Martin et al., 2016</w:delText>
          </w:r>
          <w:r w:rsidR="00EC456A" w:rsidDel="001A0A3B">
            <w:rPr>
              <w:rFonts w:ascii="Times New Roman" w:hAnsi="Times New Roman" w:cs="Times New Roman"/>
              <w:sz w:val="24"/>
              <w:szCs w:val="24"/>
            </w:rPr>
            <w:delText>)</w:delText>
          </w:r>
        </w:del>
      </w:ins>
      <w:ins w:id="401" w:author="Coral Wonderly" w:date="2017-03-03T12:39:00Z">
        <w:del w:id="402" w:author="EWU" w:date="2017-03-10T14:02:00Z">
          <w:r w:rsidR="002015F6" w:rsidDel="001A0A3B">
            <w:rPr>
              <w:rFonts w:ascii="Times New Roman" w:hAnsi="Times New Roman" w:cs="Times New Roman"/>
              <w:sz w:val="24"/>
              <w:szCs w:val="24"/>
            </w:rPr>
            <w:delText>.</w:delText>
          </w:r>
        </w:del>
      </w:ins>
      <w:ins w:id="403" w:author="Coral Wonderly" w:date="2017-03-03T12:40:00Z">
        <w:del w:id="404" w:author="EWU" w:date="2017-03-10T14:02:00Z">
          <w:r w:rsidR="002015F6" w:rsidDel="001A0A3B">
            <w:rPr>
              <w:rFonts w:ascii="Times New Roman" w:hAnsi="Times New Roman" w:cs="Times New Roman"/>
              <w:sz w:val="24"/>
              <w:szCs w:val="24"/>
            </w:rPr>
            <w:delText xml:space="preserve">  </w:delText>
          </w:r>
        </w:del>
      </w:ins>
      <w:ins w:id="405" w:author="Coral Wonderly" w:date="2017-03-14T10:02:00Z">
        <w:r w:rsidR="00DF0082">
          <w:rPr>
            <w:rFonts w:ascii="Times New Roman" w:hAnsi="Times New Roman" w:cs="Times New Roman"/>
            <w:sz w:val="24"/>
            <w:szCs w:val="24"/>
          </w:rPr>
          <w:t>a</w:t>
        </w:r>
      </w:ins>
      <w:ins w:id="406" w:author="EWU" w:date="2017-03-02T12:12:00Z">
        <w:del w:id="407" w:author="Coral Wonderly" w:date="2017-03-14T10:02:00Z">
          <w:r w:rsidR="008B395D" w:rsidDel="00DF0082">
            <w:rPr>
              <w:rFonts w:ascii="Times New Roman" w:hAnsi="Times New Roman" w:cs="Times New Roman"/>
              <w:sz w:val="24"/>
              <w:szCs w:val="24"/>
            </w:rPr>
            <w:delText>A</w:delText>
          </w:r>
        </w:del>
        <w:r w:rsidR="008B395D">
          <w:rPr>
            <w:rFonts w:ascii="Times New Roman" w:hAnsi="Times New Roman" w:cs="Times New Roman"/>
            <w:sz w:val="24"/>
            <w:szCs w:val="24"/>
          </w:rPr>
          <w:t xml:space="preserve">n increasing number of </w:t>
        </w:r>
      </w:ins>
      <w:ins w:id="408" w:author="EWU" w:date="2017-02-24T15:16:00Z">
        <w:del w:id="409" w:author="Wonderly, Coral" w:date="2017-03-02T09:21:00Z">
          <w:r w:rsidR="00D27C41" w:rsidRPr="001F4647" w:rsidDel="00737792">
            <w:rPr>
              <w:rFonts w:ascii="Times New Roman" w:hAnsi="Times New Roman" w:cs="Times New Roman"/>
              <w:sz w:val="24"/>
              <w:szCs w:val="24"/>
            </w:rPr>
            <w:delText>A XXXX number of</w:delText>
          </w:r>
        </w:del>
        <w:del w:id="410" w:author="Wonderly, Coral" w:date="2017-03-02T09:32:00Z">
          <w:r w:rsidR="00D27C41" w:rsidRPr="001F4647" w:rsidDel="00C720DC">
            <w:rPr>
              <w:rFonts w:ascii="Times New Roman" w:hAnsi="Times New Roman" w:cs="Times New Roman"/>
              <w:sz w:val="24"/>
              <w:szCs w:val="24"/>
            </w:rPr>
            <w:delText xml:space="preserve"> </w:delText>
          </w:r>
        </w:del>
      </w:ins>
      <w:ins w:id="411" w:author="EWU" w:date="2017-03-02T12:12:00Z">
        <w:r w:rsidR="008B395D" w:rsidRPr="007739D7">
          <w:rPr>
            <w:rFonts w:ascii="Times New Roman" w:hAnsi="Times New Roman" w:cs="Times New Roman"/>
            <w:sz w:val="24"/>
            <w:szCs w:val="24"/>
            <w:rPrChange w:id="412" w:author="Coral Wonderly" w:date="2017-03-02T13:25:00Z">
              <w:rPr>
                <w:rFonts w:ascii="Times New Roman" w:hAnsi="Times New Roman" w:cs="Times New Roman"/>
                <w:sz w:val="24"/>
                <w:szCs w:val="24"/>
                <w:highlight w:val="red"/>
              </w:rPr>
            </w:rPrChange>
          </w:rPr>
          <w:t>s</w:t>
        </w:r>
      </w:ins>
      <w:ins w:id="413" w:author="Wonderly, Coral" w:date="2017-03-02T09:32:00Z">
        <w:del w:id="414" w:author="EWU" w:date="2017-03-02T12:12:00Z">
          <w:r w:rsidR="00C720DC" w:rsidRPr="001F4647" w:rsidDel="008B395D">
            <w:rPr>
              <w:rFonts w:ascii="Times New Roman" w:hAnsi="Times New Roman" w:cs="Times New Roman"/>
              <w:sz w:val="24"/>
              <w:szCs w:val="24"/>
            </w:rPr>
            <w:delText>S</w:delText>
          </w:r>
        </w:del>
      </w:ins>
      <w:ins w:id="415" w:author="EWU" w:date="2017-02-24T15:16:00Z">
        <w:del w:id="416" w:author="Wonderly, Coral" w:date="2017-03-02T09:32:00Z">
          <w:r w:rsidR="00D27C41" w:rsidRPr="001F4647" w:rsidDel="00C720DC">
            <w:rPr>
              <w:rFonts w:ascii="Times New Roman" w:hAnsi="Times New Roman" w:cs="Times New Roman"/>
              <w:sz w:val="24"/>
              <w:szCs w:val="24"/>
            </w:rPr>
            <w:delText>s</w:delText>
          </w:r>
        </w:del>
        <w:r w:rsidR="00D27C41" w:rsidRPr="001F4647">
          <w:rPr>
            <w:rFonts w:ascii="Times New Roman" w:hAnsi="Times New Roman" w:cs="Times New Roman"/>
            <w:sz w:val="24"/>
            <w:szCs w:val="24"/>
          </w:rPr>
          <w:t xml:space="preserve">tudies have shown a negative relationship between </w:t>
        </w:r>
      </w:ins>
      <w:del w:id="417" w:author="EWU" w:date="2017-02-24T14:59:00Z">
        <w:r w:rsidR="00897EDB" w:rsidRPr="007739D7" w:rsidDel="00D547C8">
          <w:rPr>
            <w:rFonts w:ascii="Times New Roman" w:hAnsi="Times New Roman" w:cs="Times New Roman"/>
            <w:sz w:val="24"/>
            <w:szCs w:val="24"/>
          </w:rPr>
          <w:delText xml:space="preserve"> </w:delText>
        </w:r>
      </w:del>
      <w:del w:id="418" w:author="EWU" w:date="2017-02-24T15:09:00Z">
        <w:r w:rsidR="00897EDB" w:rsidRPr="007739D7" w:rsidDel="00D27C41">
          <w:rPr>
            <w:rFonts w:ascii="Times New Roman" w:hAnsi="Times New Roman" w:cs="Times New Roman"/>
            <w:sz w:val="24"/>
            <w:szCs w:val="24"/>
          </w:rPr>
          <w:delText>Access to primary care has been associated with l</w:delText>
        </w:r>
        <w:r w:rsidRPr="007739D7" w:rsidDel="00D27C41">
          <w:rPr>
            <w:rFonts w:ascii="Times New Roman" w:hAnsi="Times New Roman" w:cs="Times New Roman"/>
            <w:sz w:val="24"/>
            <w:szCs w:val="24"/>
          </w:rPr>
          <w:delText xml:space="preserve">ower </w:delText>
        </w:r>
        <w:r w:rsidR="00897EDB" w:rsidRPr="007739D7" w:rsidDel="00D27C41">
          <w:rPr>
            <w:rFonts w:ascii="Times New Roman" w:hAnsi="Times New Roman" w:cs="Times New Roman"/>
            <w:sz w:val="24"/>
            <w:szCs w:val="24"/>
          </w:rPr>
          <w:delText>costs because</w:delText>
        </w:r>
        <w:r w:rsidRPr="007739D7" w:rsidDel="00D27C41">
          <w:rPr>
            <w:rFonts w:ascii="Times New Roman" w:hAnsi="Times New Roman" w:cs="Times New Roman"/>
            <w:sz w:val="24"/>
            <w:szCs w:val="24"/>
          </w:rPr>
          <w:delText xml:space="preserve"> residents are able to receive </w:delText>
        </w:r>
        <w:r w:rsidR="00105B8D" w:rsidRPr="007739D7" w:rsidDel="00D27C41">
          <w:rPr>
            <w:rFonts w:ascii="Times New Roman" w:hAnsi="Times New Roman" w:cs="Times New Roman"/>
            <w:sz w:val="24"/>
            <w:szCs w:val="24"/>
          </w:rPr>
          <w:delText xml:space="preserve">easily accessible preventative </w:delText>
        </w:r>
        <w:r w:rsidR="00E901F1" w:rsidRPr="007739D7" w:rsidDel="00D27C41">
          <w:rPr>
            <w:rFonts w:ascii="Times New Roman" w:hAnsi="Times New Roman" w:cs="Times New Roman"/>
            <w:sz w:val="24"/>
            <w:szCs w:val="24"/>
          </w:rPr>
          <w:delText xml:space="preserve">care.  </w:delText>
        </w:r>
      </w:del>
      <w:del w:id="419" w:author="EWU" w:date="2017-02-24T15:00:00Z">
        <w:r w:rsidR="00E901F1" w:rsidRPr="007739D7" w:rsidDel="00D547C8">
          <w:rPr>
            <w:rFonts w:ascii="Times New Roman" w:hAnsi="Times New Roman" w:cs="Times New Roman"/>
            <w:sz w:val="24"/>
            <w:szCs w:val="24"/>
          </w:rPr>
          <w:delText>As of 2015, CMS reported that hospital care accounts</w:delText>
        </w:r>
      </w:del>
      <w:del w:id="420" w:author="EWU" w:date="2017-02-24T14:59:00Z">
        <w:r w:rsidR="00E901F1" w:rsidRPr="007739D7" w:rsidDel="00D547C8">
          <w:rPr>
            <w:rFonts w:ascii="Times New Roman" w:hAnsi="Times New Roman" w:cs="Times New Roman"/>
            <w:sz w:val="24"/>
            <w:szCs w:val="24"/>
          </w:rPr>
          <w:delText xml:space="preserve"> for 32 percent of health care spending</w:delText>
        </w:r>
      </w:del>
      <w:del w:id="421" w:author="EWU" w:date="2017-02-24T15:00:00Z">
        <w:r w:rsidR="00E901F1" w:rsidRPr="007739D7" w:rsidDel="00D547C8">
          <w:rPr>
            <w:rFonts w:ascii="Times New Roman" w:hAnsi="Times New Roman" w:cs="Times New Roman"/>
            <w:sz w:val="24"/>
            <w:szCs w:val="24"/>
          </w:rPr>
          <w:delText xml:space="preserve">. </w:delText>
        </w:r>
      </w:del>
      <w:del w:id="422" w:author="EWU" w:date="2017-02-24T15:16:00Z">
        <w:r w:rsidR="00105B8D" w:rsidRPr="007739D7" w:rsidDel="00D27C41">
          <w:rPr>
            <w:rFonts w:ascii="Times New Roman" w:hAnsi="Times New Roman" w:cs="Times New Roman"/>
            <w:sz w:val="24"/>
            <w:szCs w:val="24"/>
          </w:rPr>
          <w:delText xml:space="preserve">Higher </w:delText>
        </w:r>
      </w:del>
      <w:del w:id="423" w:author="EWU" w:date="2017-03-02T12:14:00Z">
        <w:r w:rsidR="00105B8D" w:rsidRPr="007739D7" w:rsidDel="00CD45E9">
          <w:rPr>
            <w:rFonts w:ascii="Times New Roman" w:hAnsi="Times New Roman" w:cs="Times New Roman"/>
            <w:sz w:val="24"/>
            <w:szCs w:val="24"/>
          </w:rPr>
          <w:delText xml:space="preserve">levels </w:delText>
        </w:r>
      </w:del>
      <w:del w:id="424" w:author="EWU" w:date="2017-02-24T15:16:00Z">
        <w:r w:rsidR="00105B8D" w:rsidRPr="007739D7" w:rsidDel="00D27C41">
          <w:rPr>
            <w:rFonts w:ascii="Times New Roman" w:hAnsi="Times New Roman" w:cs="Times New Roman"/>
            <w:sz w:val="24"/>
            <w:szCs w:val="24"/>
          </w:rPr>
          <w:delText xml:space="preserve">of available and accessible </w:delText>
        </w:r>
      </w:del>
      <w:r w:rsidR="00105B8D" w:rsidRPr="007739D7">
        <w:rPr>
          <w:rFonts w:ascii="Times New Roman" w:hAnsi="Times New Roman" w:cs="Times New Roman"/>
          <w:sz w:val="24"/>
          <w:szCs w:val="24"/>
        </w:rPr>
        <w:t>pr</w:t>
      </w:r>
      <w:ins w:id="425" w:author="EWU" w:date="2017-02-24T15:17:00Z">
        <w:r w:rsidR="00D27C41" w:rsidRPr="007739D7">
          <w:rPr>
            <w:rFonts w:ascii="Times New Roman" w:hAnsi="Times New Roman" w:cs="Times New Roman"/>
            <w:sz w:val="24"/>
            <w:szCs w:val="24"/>
            <w:rPrChange w:id="426" w:author="Coral Wonderly" w:date="2017-03-02T13:25:00Z">
              <w:rPr>
                <w:rFonts w:ascii="Times New Roman" w:hAnsi="Times New Roman" w:cs="Times New Roman"/>
                <w:sz w:val="24"/>
                <w:szCs w:val="24"/>
                <w:highlight w:val="red"/>
              </w:rPr>
            </w:rPrChange>
          </w:rPr>
          <w:t>imary</w:t>
        </w:r>
      </w:ins>
      <w:del w:id="427" w:author="EWU" w:date="2017-02-24T15:17:00Z">
        <w:r w:rsidR="00105B8D" w:rsidRPr="001F4647" w:rsidDel="00D27C41">
          <w:rPr>
            <w:rFonts w:ascii="Times New Roman" w:hAnsi="Times New Roman" w:cs="Times New Roman"/>
            <w:sz w:val="24"/>
            <w:szCs w:val="24"/>
          </w:rPr>
          <w:delText>eventative</w:delText>
        </w:r>
      </w:del>
      <w:r w:rsidR="00105B8D" w:rsidRPr="001F4647">
        <w:rPr>
          <w:rFonts w:ascii="Times New Roman" w:hAnsi="Times New Roman" w:cs="Times New Roman"/>
          <w:sz w:val="24"/>
          <w:szCs w:val="24"/>
        </w:rPr>
        <w:t xml:space="preserve"> care </w:t>
      </w:r>
      <w:del w:id="428" w:author="EWU" w:date="2017-02-24T15:17:00Z">
        <w:r w:rsidR="00105B8D" w:rsidRPr="001F4647" w:rsidDel="00D27C41">
          <w:rPr>
            <w:rFonts w:ascii="Times New Roman" w:hAnsi="Times New Roman" w:cs="Times New Roman"/>
            <w:sz w:val="24"/>
            <w:szCs w:val="24"/>
          </w:rPr>
          <w:delText>may lower</w:delText>
        </w:r>
      </w:del>
      <w:ins w:id="429" w:author="EWU" w:date="2017-02-24T15:17:00Z">
        <w:r w:rsidR="00D27C41" w:rsidRPr="007739D7">
          <w:rPr>
            <w:rFonts w:ascii="Times New Roman" w:hAnsi="Times New Roman" w:cs="Times New Roman"/>
            <w:sz w:val="24"/>
            <w:szCs w:val="24"/>
            <w:rPrChange w:id="430" w:author="Coral Wonderly" w:date="2017-03-02T13:25:00Z">
              <w:rPr>
                <w:rFonts w:ascii="Times New Roman" w:hAnsi="Times New Roman" w:cs="Times New Roman"/>
                <w:sz w:val="24"/>
                <w:szCs w:val="24"/>
                <w:highlight w:val="red"/>
              </w:rPr>
            </w:rPrChange>
          </w:rPr>
          <w:t>and</w:t>
        </w:r>
      </w:ins>
      <w:r w:rsidR="00105B8D" w:rsidRPr="001F4647">
        <w:rPr>
          <w:rFonts w:ascii="Times New Roman" w:hAnsi="Times New Roman" w:cs="Times New Roman"/>
          <w:sz w:val="24"/>
          <w:szCs w:val="24"/>
        </w:rPr>
        <w:t xml:space="preserve"> </w:t>
      </w:r>
      <w:del w:id="431" w:author="Coral Wonderly" w:date="2017-03-03T12:43:00Z">
        <w:r w:rsidR="00105B8D" w:rsidRPr="001F4647" w:rsidDel="002015F6">
          <w:rPr>
            <w:rFonts w:ascii="Times New Roman" w:hAnsi="Times New Roman" w:cs="Times New Roman"/>
            <w:sz w:val="24"/>
            <w:szCs w:val="24"/>
          </w:rPr>
          <w:delText>hospitalization rates and emergency care services</w:delText>
        </w:r>
      </w:del>
      <w:ins w:id="432" w:author="EWU" w:date="2017-02-24T15:17:00Z">
        <w:del w:id="433" w:author="Coral Wonderly" w:date="2017-03-03T09:18:00Z">
          <w:r w:rsidR="00D27C41" w:rsidRPr="007739D7" w:rsidDel="001F4647">
            <w:rPr>
              <w:rFonts w:ascii="Times New Roman" w:hAnsi="Times New Roman" w:cs="Times New Roman"/>
              <w:sz w:val="24"/>
              <w:szCs w:val="24"/>
              <w:rPrChange w:id="434" w:author="Coral Wonderly" w:date="2017-03-02T13:25:00Z">
                <w:rPr>
                  <w:rFonts w:ascii="Times New Roman" w:hAnsi="Times New Roman" w:cs="Times New Roman"/>
                  <w:sz w:val="24"/>
                  <w:szCs w:val="24"/>
                  <w:highlight w:val="red"/>
                </w:rPr>
              </w:rPrChange>
            </w:rPr>
            <w:delText xml:space="preserve">, thus </w:delText>
          </w:r>
        </w:del>
        <w:del w:id="435" w:author="Coral Wonderly" w:date="2017-03-02T17:05:00Z">
          <w:r w:rsidR="00D27C41" w:rsidRPr="007739D7" w:rsidDel="00503049">
            <w:rPr>
              <w:rFonts w:ascii="Times New Roman" w:hAnsi="Times New Roman" w:cs="Times New Roman"/>
              <w:sz w:val="24"/>
              <w:szCs w:val="24"/>
              <w:rPrChange w:id="436" w:author="Coral Wonderly" w:date="2017-03-02T13:25:00Z">
                <w:rPr>
                  <w:rFonts w:ascii="Times New Roman" w:hAnsi="Times New Roman" w:cs="Times New Roman"/>
                  <w:sz w:val="24"/>
                  <w:szCs w:val="24"/>
                  <w:highlight w:val="red"/>
                </w:rPr>
              </w:rPrChange>
            </w:rPr>
            <w:delText>reducing expenditures related to hospital care services</w:delText>
          </w:r>
        </w:del>
      </w:ins>
      <w:del w:id="437" w:author="Coral Wonderly" w:date="2017-03-03T12:43:00Z">
        <w:r w:rsidR="00105B8D" w:rsidRPr="001F4647" w:rsidDel="002015F6">
          <w:rPr>
            <w:rFonts w:ascii="Times New Roman" w:hAnsi="Times New Roman" w:cs="Times New Roman"/>
            <w:sz w:val="24"/>
            <w:szCs w:val="24"/>
          </w:rPr>
          <w:delText xml:space="preserve"> </w:delText>
        </w:r>
      </w:del>
      <w:ins w:id="438" w:author="Coral Wonderly" w:date="2017-03-03T12:43:00Z">
        <w:r w:rsidR="002015F6">
          <w:rPr>
            <w:rFonts w:ascii="Times New Roman" w:hAnsi="Times New Roman" w:cs="Times New Roman"/>
            <w:sz w:val="24"/>
            <w:szCs w:val="24"/>
          </w:rPr>
          <w:t xml:space="preserve">the utilization of health care services </w:t>
        </w:r>
      </w:ins>
      <w:ins w:id="439" w:author="Wonderly, Coral" w:date="2017-03-02T09:21:00Z">
        <w:r w:rsidR="00737792" w:rsidRPr="007739D7">
          <w:rPr>
            <w:rFonts w:ascii="Times New Roman" w:hAnsi="Times New Roman" w:cs="Times New Roman"/>
            <w:sz w:val="24"/>
            <w:szCs w:val="24"/>
            <w:rPrChange w:id="440" w:author="Coral Wonderly" w:date="2017-03-02T13:25:00Z">
              <w:rPr>
                <w:rFonts w:ascii="Times New Roman" w:hAnsi="Times New Roman" w:cs="Times New Roman"/>
                <w:sz w:val="24"/>
                <w:szCs w:val="24"/>
                <w:highlight w:val="red"/>
              </w:rPr>
            </w:rPrChange>
          </w:rPr>
          <w:t>(</w:t>
        </w:r>
      </w:ins>
      <w:ins w:id="441" w:author="Wonderly, Coral" w:date="2017-03-02T09:57:00Z">
        <w:del w:id="442" w:author="Coral Wonderly" w:date="2017-03-02T17:30:00Z">
          <w:r w:rsidR="0000412B" w:rsidRPr="001F4647" w:rsidDel="00636DE2">
            <w:rPr>
              <w:rFonts w:ascii="Times New Roman" w:hAnsi="Times New Roman" w:cs="Times New Roman"/>
              <w:sz w:val="24"/>
              <w:szCs w:val="24"/>
            </w:rPr>
            <w:delText xml:space="preserve">Franks and Fiscella, 1998; Mark et al., 1996; Welch et al., 1993; </w:delText>
          </w:r>
        </w:del>
      </w:ins>
      <w:ins w:id="443" w:author="Wonderly, Coral" w:date="2017-03-02T09:22:00Z">
        <w:r w:rsidR="00737792" w:rsidRPr="007739D7">
          <w:rPr>
            <w:rFonts w:ascii="Times New Roman" w:hAnsi="Times New Roman" w:cs="Times New Roman"/>
            <w:sz w:val="24"/>
            <w:szCs w:val="24"/>
            <w:rPrChange w:id="444" w:author="Coral Wonderly" w:date="2017-03-02T13:25:00Z">
              <w:rPr>
                <w:rFonts w:ascii="Times New Roman" w:hAnsi="Times New Roman" w:cs="Times New Roman"/>
                <w:sz w:val="24"/>
                <w:szCs w:val="24"/>
                <w:highlight w:val="red"/>
              </w:rPr>
            </w:rPrChange>
          </w:rPr>
          <w:t xml:space="preserve">Cabana and </w:t>
        </w:r>
        <w:proofErr w:type="spellStart"/>
        <w:r w:rsidR="00737792" w:rsidRPr="007739D7">
          <w:rPr>
            <w:rFonts w:ascii="Times New Roman" w:hAnsi="Times New Roman" w:cs="Times New Roman"/>
            <w:sz w:val="24"/>
            <w:szCs w:val="24"/>
            <w:rPrChange w:id="445" w:author="Coral Wonderly" w:date="2017-03-02T13:25:00Z">
              <w:rPr>
                <w:rFonts w:ascii="Times New Roman" w:hAnsi="Times New Roman" w:cs="Times New Roman"/>
                <w:sz w:val="24"/>
                <w:szCs w:val="24"/>
                <w:highlight w:val="red"/>
              </w:rPr>
            </w:rPrChange>
          </w:rPr>
          <w:t>Jee</w:t>
        </w:r>
        <w:proofErr w:type="spellEnd"/>
        <w:r w:rsidR="00737792" w:rsidRPr="007739D7">
          <w:rPr>
            <w:rFonts w:ascii="Times New Roman" w:hAnsi="Times New Roman" w:cs="Times New Roman"/>
            <w:sz w:val="24"/>
            <w:szCs w:val="24"/>
            <w:rPrChange w:id="446" w:author="Coral Wonderly" w:date="2017-03-02T13:25:00Z">
              <w:rPr>
                <w:rFonts w:ascii="Times New Roman" w:hAnsi="Times New Roman" w:cs="Times New Roman"/>
                <w:sz w:val="24"/>
                <w:szCs w:val="24"/>
                <w:highlight w:val="red"/>
              </w:rPr>
            </w:rPrChange>
          </w:rPr>
          <w:t xml:space="preserve">, 2004; </w:t>
        </w:r>
      </w:ins>
      <w:proofErr w:type="spellStart"/>
      <w:ins w:id="447" w:author="Wonderly, Coral" w:date="2017-03-02T09:57:00Z">
        <w:r w:rsidR="0000412B" w:rsidRPr="001F4647">
          <w:rPr>
            <w:rFonts w:ascii="Times New Roman" w:hAnsi="Times New Roman" w:cs="Times New Roman"/>
            <w:sz w:val="24"/>
            <w:szCs w:val="24"/>
          </w:rPr>
          <w:t>Kravet</w:t>
        </w:r>
        <w:proofErr w:type="spellEnd"/>
        <w:r w:rsidR="0000412B" w:rsidRPr="001F4647">
          <w:rPr>
            <w:rFonts w:ascii="Times New Roman" w:hAnsi="Times New Roman" w:cs="Times New Roman"/>
            <w:sz w:val="24"/>
            <w:szCs w:val="24"/>
          </w:rPr>
          <w:t xml:space="preserve">, Shore, Miller, Green, </w:t>
        </w:r>
        <w:proofErr w:type="spellStart"/>
        <w:r w:rsidR="0000412B" w:rsidRPr="001F4647">
          <w:rPr>
            <w:rFonts w:ascii="Times New Roman" w:hAnsi="Times New Roman" w:cs="Times New Roman"/>
            <w:sz w:val="24"/>
            <w:szCs w:val="24"/>
          </w:rPr>
          <w:t>Kolodner</w:t>
        </w:r>
        <w:proofErr w:type="spellEnd"/>
        <w:r w:rsidR="0000412B" w:rsidRPr="001F4647">
          <w:rPr>
            <w:rFonts w:ascii="Times New Roman" w:hAnsi="Times New Roman" w:cs="Times New Roman"/>
            <w:sz w:val="24"/>
            <w:szCs w:val="24"/>
          </w:rPr>
          <w:t xml:space="preserve">, and Wright, 2008; </w:t>
        </w:r>
      </w:ins>
      <w:ins w:id="448" w:author="Wonderly, Coral" w:date="2017-03-02T09:54:00Z">
        <w:r w:rsidR="005F3EFB" w:rsidRPr="001F4647">
          <w:rPr>
            <w:rFonts w:ascii="Times New Roman" w:hAnsi="Times New Roman" w:cs="Times New Roman"/>
            <w:sz w:val="24"/>
            <w:szCs w:val="24"/>
          </w:rPr>
          <w:t xml:space="preserve">Fung, Wong, Fong, Lee, Lam, 2015; </w:t>
        </w:r>
      </w:ins>
      <w:proofErr w:type="spellStart"/>
      <w:ins w:id="449" w:author="Wonderly, Coral" w:date="2017-03-02T09:22:00Z">
        <w:r w:rsidR="00737792" w:rsidRPr="007739D7">
          <w:rPr>
            <w:rFonts w:ascii="Times New Roman" w:hAnsi="Times New Roman" w:cs="Times New Roman"/>
            <w:sz w:val="24"/>
            <w:szCs w:val="24"/>
            <w:rPrChange w:id="450" w:author="Coral Wonderly" w:date="2017-03-02T13:25:00Z">
              <w:rPr>
                <w:rFonts w:ascii="Times New Roman" w:hAnsi="Times New Roman" w:cs="Times New Roman"/>
                <w:sz w:val="24"/>
                <w:szCs w:val="24"/>
                <w:highlight w:val="red"/>
              </w:rPr>
            </w:rPrChange>
          </w:rPr>
          <w:t>Turbitt</w:t>
        </w:r>
        <w:proofErr w:type="spellEnd"/>
        <w:r w:rsidR="00737792" w:rsidRPr="007739D7">
          <w:rPr>
            <w:rFonts w:ascii="Times New Roman" w:hAnsi="Times New Roman" w:cs="Times New Roman"/>
            <w:sz w:val="24"/>
            <w:szCs w:val="24"/>
            <w:rPrChange w:id="451" w:author="Coral Wonderly" w:date="2017-03-02T13:25:00Z">
              <w:rPr>
                <w:rFonts w:ascii="Times New Roman" w:hAnsi="Times New Roman" w:cs="Times New Roman"/>
                <w:sz w:val="24"/>
                <w:szCs w:val="24"/>
                <w:highlight w:val="red"/>
              </w:rPr>
            </w:rPrChange>
          </w:rPr>
          <w:t xml:space="preserve"> and Freed, 2016;</w:t>
        </w:r>
      </w:ins>
      <w:ins w:id="452" w:author="Coral Wonderly" w:date="2017-03-02T17:06:00Z">
        <w:r w:rsidR="00503049">
          <w:rPr>
            <w:rFonts w:ascii="Times New Roman" w:hAnsi="Times New Roman" w:cs="Times New Roman"/>
            <w:sz w:val="24"/>
            <w:szCs w:val="24"/>
          </w:rPr>
          <w:t xml:space="preserve"> Kringos et al., 2013</w:t>
        </w:r>
      </w:ins>
      <w:ins w:id="453" w:author="Wonderly, Coral" w:date="2017-03-02T09:22:00Z">
        <w:r w:rsidR="00737792" w:rsidRPr="007739D7">
          <w:rPr>
            <w:rFonts w:ascii="Times New Roman" w:hAnsi="Times New Roman" w:cs="Times New Roman"/>
            <w:sz w:val="24"/>
            <w:szCs w:val="24"/>
            <w:rPrChange w:id="454" w:author="Coral Wonderly" w:date="2017-03-02T13:25:00Z">
              <w:rPr>
                <w:rFonts w:ascii="Times New Roman" w:hAnsi="Times New Roman" w:cs="Times New Roman"/>
                <w:sz w:val="24"/>
                <w:szCs w:val="24"/>
                <w:highlight w:val="red"/>
              </w:rPr>
            </w:rPrChange>
          </w:rPr>
          <w:t>)</w:t>
        </w:r>
        <w:r w:rsidR="005F3EFB" w:rsidRPr="001F4647">
          <w:rPr>
            <w:rFonts w:ascii="Times New Roman" w:hAnsi="Times New Roman" w:cs="Times New Roman"/>
            <w:sz w:val="24"/>
            <w:szCs w:val="24"/>
          </w:rPr>
          <w:t xml:space="preserve">. </w:t>
        </w:r>
      </w:ins>
      <w:ins w:id="455" w:author="Coral Wonderly" w:date="2017-03-02T17:38:00Z">
        <w:r w:rsidR="00AC1F58">
          <w:rPr>
            <w:rFonts w:ascii="Times New Roman" w:hAnsi="Times New Roman" w:cs="Times New Roman"/>
            <w:sz w:val="24"/>
            <w:szCs w:val="24"/>
          </w:rPr>
          <w:t xml:space="preserve">These studies have indicated that increased </w:t>
        </w:r>
      </w:ins>
      <w:ins w:id="456" w:author="Coral Wonderly" w:date="2017-03-02T17:40:00Z">
        <w:r w:rsidR="00AC1F58">
          <w:rPr>
            <w:rFonts w:ascii="Times New Roman" w:hAnsi="Times New Roman" w:cs="Times New Roman"/>
            <w:sz w:val="24"/>
            <w:szCs w:val="24"/>
          </w:rPr>
          <w:t xml:space="preserve">levels </w:t>
        </w:r>
      </w:ins>
      <w:ins w:id="457" w:author="EWU" w:date="2017-03-10T14:03:00Z">
        <w:r w:rsidR="001A0A3B">
          <w:rPr>
            <w:rFonts w:ascii="Times New Roman" w:hAnsi="Times New Roman" w:cs="Times New Roman"/>
            <w:sz w:val="24"/>
            <w:szCs w:val="24"/>
          </w:rPr>
          <w:t xml:space="preserve">of </w:t>
        </w:r>
      </w:ins>
      <w:ins w:id="458" w:author="Coral Wonderly" w:date="2017-03-02T17:38:00Z">
        <w:r w:rsidR="00AC1F58">
          <w:rPr>
            <w:rFonts w:ascii="Times New Roman" w:hAnsi="Times New Roman" w:cs="Times New Roman"/>
            <w:sz w:val="24"/>
            <w:szCs w:val="24"/>
          </w:rPr>
          <w:t xml:space="preserve">primary care physicians </w:t>
        </w:r>
      </w:ins>
      <w:ins w:id="459" w:author="Coral Wonderly" w:date="2017-03-02T17:40:00Z">
        <w:r w:rsidR="00AC1F58">
          <w:rPr>
            <w:rFonts w:ascii="Times New Roman" w:hAnsi="Times New Roman" w:cs="Times New Roman"/>
            <w:sz w:val="24"/>
            <w:szCs w:val="24"/>
          </w:rPr>
          <w:t>are</w:t>
        </w:r>
      </w:ins>
      <w:ins w:id="460" w:author="Coral Wonderly" w:date="2017-03-02T17:38:00Z">
        <w:r w:rsidR="00AC1F58">
          <w:rPr>
            <w:rFonts w:ascii="Times New Roman" w:hAnsi="Times New Roman" w:cs="Times New Roman"/>
            <w:sz w:val="24"/>
            <w:szCs w:val="24"/>
          </w:rPr>
          <w:t xml:space="preserve"> associated with </w:t>
        </w:r>
      </w:ins>
      <w:ins w:id="461" w:author="Wonderly, Coral" w:date="2017-03-02T09:22:00Z">
        <w:del w:id="462" w:author="Coral Wonderly" w:date="2017-03-02T17:39:00Z">
          <w:r w:rsidR="00737792" w:rsidRPr="007739D7" w:rsidDel="00AC1F58">
            <w:rPr>
              <w:rFonts w:ascii="Times New Roman" w:hAnsi="Times New Roman" w:cs="Times New Roman"/>
              <w:sz w:val="24"/>
              <w:szCs w:val="24"/>
              <w:rPrChange w:id="463" w:author="Coral Wonderly" w:date="2017-03-02T13:25:00Z">
                <w:rPr>
                  <w:rFonts w:ascii="Times New Roman" w:hAnsi="Times New Roman" w:cs="Times New Roman"/>
                  <w:sz w:val="24"/>
                  <w:szCs w:val="24"/>
                  <w:highlight w:val="red"/>
                </w:rPr>
              </w:rPrChange>
            </w:rPr>
            <w:delText xml:space="preserve">Cabana and Jee (2004) found </w:delText>
          </w:r>
        </w:del>
      </w:ins>
      <w:ins w:id="464" w:author="Wonderly, Coral" w:date="2017-03-02T09:24:00Z">
        <w:del w:id="465" w:author="Coral Wonderly" w:date="2017-03-02T17:39:00Z">
          <w:r w:rsidR="00737792" w:rsidRPr="007739D7" w:rsidDel="00AC1F58">
            <w:rPr>
              <w:rFonts w:ascii="Times New Roman" w:hAnsi="Times New Roman" w:cs="Times New Roman"/>
              <w:sz w:val="24"/>
              <w:szCs w:val="24"/>
              <w:rPrChange w:id="466" w:author="Coral Wonderly" w:date="2017-03-02T13:25:00Z">
                <w:rPr>
                  <w:rFonts w:ascii="Times New Roman" w:hAnsi="Times New Roman" w:cs="Times New Roman"/>
                  <w:sz w:val="24"/>
                  <w:szCs w:val="24"/>
                  <w:highlight w:val="red"/>
                </w:rPr>
              </w:rPrChange>
            </w:rPr>
            <w:delText xml:space="preserve">hospitalizations and needed emergency care service </w:delText>
          </w:r>
        </w:del>
      </w:ins>
      <w:ins w:id="467" w:author="Wonderly, Coral" w:date="2017-03-02T09:56:00Z">
        <w:del w:id="468" w:author="Coral Wonderly" w:date="2017-03-02T17:39:00Z">
          <w:r w:rsidR="005F3EFB" w:rsidRPr="001F4647" w:rsidDel="00AC1F58">
            <w:rPr>
              <w:rFonts w:ascii="Times New Roman" w:hAnsi="Times New Roman" w:cs="Times New Roman"/>
              <w:sz w:val="24"/>
              <w:szCs w:val="24"/>
            </w:rPr>
            <w:delText>visits</w:delText>
          </w:r>
        </w:del>
      </w:ins>
      <w:ins w:id="469" w:author="Wonderly, Coral" w:date="2017-03-02T09:24:00Z">
        <w:del w:id="470" w:author="Coral Wonderly" w:date="2017-03-02T17:39:00Z">
          <w:r w:rsidR="00737792" w:rsidRPr="007739D7" w:rsidDel="00AC1F58">
            <w:rPr>
              <w:rFonts w:ascii="Times New Roman" w:hAnsi="Times New Roman" w:cs="Times New Roman"/>
              <w:sz w:val="24"/>
              <w:szCs w:val="24"/>
              <w:rPrChange w:id="471" w:author="Coral Wonderly" w:date="2017-03-02T13:25:00Z">
                <w:rPr>
                  <w:rFonts w:ascii="Times New Roman" w:hAnsi="Times New Roman" w:cs="Times New Roman"/>
                  <w:sz w:val="24"/>
                  <w:szCs w:val="24"/>
                  <w:highlight w:val="red"/>
                </w:rPr>
              </w:rPrChange>
            </w:rPr>
            <w:delText xml:space="preserve"> to </w:delText>
          </w:r>
        </w:del>
      </w:ins>
      <w:ins w:id="472" w:author="Wonderly, Coral" w:date="2017-03-02T09:25:00Z">
        <w:del w:id="473" w:author="Coral Wonderly" w:date="2017-03-02T17:39:00Z">
          <w:r w:rsidR="00737792" w:rsidRPr="007739D7" w:rsidDel="00AC1F58">
            <w:rPr>
              <w:rFonts w:ascii="Times New Roman" w:hAnsi="Times New Roman" w:cs="Times New Roman"/>
              <w:sz w:val="24"/>
              <w:szCs w:val="24"/>
              <w:rPrChange w:id="474" w:author="Coral Wonderly" w:date="2017-03-02T13:25:00Z">
                <w:rPr>
                  <w:rFonts w:ascii="Times New Roman" w:hAnsi="Times New Roman" w:cs="Times New Roman"/>
                  <w:sz w:val="24"/>
                  <w:szCs w:val="24"/>
                  <w:highlight w:val="red"/>
                </w:rPr>
              </w:rPrChange>
            </w:rPr>
            <w:delText xml:space="preserve">have a negative </w:delText>
          </w:r>
        </w:del>
      </w:ins>
      <w:ins w:id="475" w:author="Wonderly, Coral" w:date="2017-03-02T09:23:00Z">
        <w:del w:id="476" w:author="Coral Wonderly" w:date="2017-03-02T17:39:00Z">
          <w:r w:rsidR="00737792" w:rsidRPr="007739D7" w:rsidDel="00AC1F58">
            <w:rPr>
              <w:rFonts w:ascii="Times New Roman" w:hAnsi="Times New Roman" w:cs="Times New Roman"/>
              <w:sz w:val="24"/>
              <w:szCs w:val="24"/>
              <w:rPrChange w:id="477" w:author="Coral Wonderly" w:date="2017-03-02T13:25:00Z">
                <w:rPr>
                  <w:rFonts w:ascii="Times New Roman" w:hAnsi="Times New Roman" w:cs="Times New Roman"/>
                  <w:sz w:val="24"/>
                  <w:szCs w:val="24"/>
                  <w:highlight w:val="red"/>
                </w:rPr>
              </w:rPrChange>
            </w:rPr>
            <w:delText xml:space="preserve">relationship between the continuity of care, a </w:delText>
          </w:r>
          <w:r w:rsidR="005F3EFB" w:rsidRPr="001F4647" w:rsidDel="00AC1F58">
            <w:rPr>
              <w:rFonts w:ascii="Times New Roman" w:hAnsi="Times New Roman" w:cs="Times New Roman"/>
              <w:sz w:val="24"/>
              <w:szCs w:val="24"/>
            </w:rPr>
            <w:delText xml:space="preserve">key attribute to primary care. </w:delText>
          </w:r>
        </w:del>
      </w:ins>
      <w:ins w:id="478" w:author="Wonderly, Coral" w:date="2017-03-02T09:30:00Z">
        <w:del w:id="479" w:author="Coral Wonderly" w:date="2017-03-02T17:39:00Z">
          <w:r w:rsidR="00C720DC" w:rsidRPr="007739D7" w:rsidDel="00AC1F58">
            <w:rPr>
              <w:rFonts w:ascii="Times New Roman" w:hAnsi="Times New Roman" w:cs="Times New Roman"/>
              <w:sz w:val="24"/>
              <w:szCs w:val="24"/>
              <w:rPrChange w:id="480" w:author="Coral Wonderly" w:date="2017-03-02T13:25:00Z">
                <w:rPr>
                  <w:rFonts w:ascii="Times New Roman" w:hAnsi="Times New Roman" w:cs="Times New Roman"/>
                  <w:sz w:val="24"/>
                  <w:szCs w:val="24"/>
                  <w:highlight w:val="red"/>
                </w:rPr>
              </w:rPrChange>
            </w:rPr>
            <w:delText xml:space="preserve">Kravet et al. (2008) also found an increased proportion of primary care </w:delText>
          </w:r>
        </w:del>
      </w:ins>
      <w:ins w:id="481" w:author="Wonderly, Coral" w:date="2017-03-02T09:56:00Z">
        <w:del w:id="482" w:author="Coral Wonderly" w:date="2017-03-02T17:39:00Z">
          <w:r w:rsidR="005F3EFB" w:rsidRPr="001F4647" w:rsidDel="00AC1F58">
            <w:rPr>
              <w:rFonts w:ascii="Times New Roman" w:hAnsi="Times New Roman" w:cs="Times New Roman"/>
              <w:sz w:val="24"/>
              <w:szCs w:val="24"/>
            </w:rPr>
            <w:delText>physicians</w:delText>
          </w:r>
        </w:del>
      </w:ins>
      <w:ins w:id="483" w:author="Wonderly, Coral" w:date="2017-03-02T09:30:00Z">
        <w:del w:id="484" w:author="Coral Wonderly" w:date="2017-03-02T17:39:00Z">
          <w:r w:rsidR="00C720DC" w:rsidRPr="007739D7" w:rsidDel="00AC1F58">
            <w:rPr>
              <w:rFonts w:ascii="Times New Roman" w:hAnsi="Times New Roman" w:cs="Times New Roman"/>
              <w:sz w:val="24"/>
              <w:szCs w:val="24"/>
              <w:rPrChange w:id="485" w:author="Coral Wonderly" w:date="2017-03-02T13:25:00Z">
                <w:rPr>
                  <w:rFonts w:ascii="Times New Roman" w:hAnsi="Times New Roman" w:cs="Times New Roman"/>
                  <w:sz w:val="24"/>
                  <w:szCs w:val="24"/>
                  <w:highlight w:val="red"/>
                </w:rPr>
              </w:rPrChange>
            </w:rPr>
            <w:delText xml:space="preserve"> to be </w:delText>
          </w:r>
        </w:del>
      </w:ins>
      <w:ins w:id="486" w:author="Wonderly, Coral" w:date="2017-03-02T09:31:00Z">
        <w:del w:id="487" w:author="Coral Wonderly" w:date="2017-03-02T17:39:00Z">
          <w:r w:rsidR="00C720DC" w:rsidRPr="007739D7" w:rsidDel="00AC1F58">
            <w:rPr>
              <w:rFonts w:ascii="Times New Roman" w:hAnsi="Times New Roman" w:cs="Times New Roman"/>
              <w:sz w:val="24"/>
              <w:szCs w:val="24"/>
              <w:rPrChange w:id="488" w:author="Coral Wonderly" w:date="2017-03-02T13:25:00Z">
                <w:rPr>
                  <w:rFonts w:ascii="Times New Roman" w:hAnsi="Times New Roman" w:cs="Times New Roman"/>
                  <w:sz w:val="24"/>
                  <w:szCs w:val="24"/>
                  <w:highlight w:val="red"/>
                </w:rPr>
              </w:rPrChange>
            </w:rPr>
            <w:delText xml:space="preserve">linked to </w:delText>
          </w:r>
        </w:del>
        <w:del w:id="489" w:author="Coral Wonderly" w:date="2017-03-03T09:18:00Z">
          <w:r w:rsidR="00C720DC" w:rsidRPr="007739D7" w:rsidDel="001F4647">
            <w:rPr>
              <w:rFonts w:ascii="Times New Roman" w:hAnsi="Times New Roman" w:cs="Times New Roman"/>
              <w:sz w:val="24"/>
              <w:szCs w:val="24"/>
              <w:rPrChange w:id="490" w:author="Coral Wonderly" w:date="2017-03-02T13:25:00Z">
                <w:rPr>
                  <w:rFonts w:ascii="Times New Roman" w:hAnsi="Times New Roman" w:cs="Times New Roman"/>
                  <w:sz w:val="24"/>
                  <w:szCs w:val="24"/>
                  <w:highlight w:val="red"/>
                </w:rPr>
              </w:rPrChange>
            </w:rPr>
            <w:delText xml:space="preserve">reduced </w:delText>
          </w:r>
        </w:del>
      </w:ins>
      <w:ins w:id="491" w:author="Coral Wonderly" w:date="2017-03-03T09:18:00Z">
        <w:r w:rsidR="001F4647">
          <w:rPr>
            <w:rFonts w:ascii="Times New Roman" w:hAnsi="Times New Roman" w:cs="Times New Roman"/>
            <w:sz w:val="24"/>
            <w:szCs w:val="24"/>
          </w:rPr>
          <w:t xml:space="preserve">a reduction in </w:t>
        </w:r>
      </w:ins>
      <w:ins w:id="492" w:author="Wonderly, Coral" w:date="2017-03-02T09:31:00Z">
        <w:r w:rsidR="00C720DC" w:rsidRPr="007739D7">
          <w:rPr>
            <w:rFonts w:ascii="Times New Roman" w:hAnsi="Times New Roman" w:cs="Times New Roman"/>
            <w:sz w:val="24"/>
            <w:szCs w:val="24"/>
            <w:rPrChange w:id="493" w:author="Coral Wonderly" w:date="2017-03-02T13:25:00Z">
              <w:rPr>
                <w:rFonts w:ascii="Times New Roman" w:hAnsi="Times New Roman" w:cs="Times New Roman"/>
                <w:sz w:val="24"/>
                <w:szCs w:val="24"/>
                <w:highlight w:val="red"/>
              </w:rPr>
            </w:rPrChange>
          </w:rPr>
          <w:t>hospital admissions,</w:t>
        </w:r>
        <w:del w:id="494" w:author="Coral Wonderly" w:date="2017-03-03T12:47:00Z">
          <w:r w:rsidR="00C720DC" w:rsidRPr="007739D7" w:rsidDel="002015F6">
            <w:rPr>
              <w:rFonts w:ascii="Times New Roman" w:hAnsi="Times New Roman" w:cs="Times New Roman"/>
              <w:sz w:val="24"/>
              <w:szCs w:val="24"/>
              <w:rPrChange w:id="495" w:author="Coral Wonderly" w:date="2017-03-02T13:25:00Z">
                <w:rPr>
                  <w:rFonts w:ascii="Times New Roman" w:hAnsi="Times New Roman" w:cs="Times New Roman"/>
                  <w:sz w:val="24"/>
                  <w:szCs w:val="24"/>
                  <w:highlight w:val="red"/>
                </w:rPr>
              </w:rPrChange>
            </w:rPr>
            <w:delText xml:space="preserve"> </w:delText>
          </w:r>
        </w:del>
      </w:ins>
      <w:ins w:id="496" w:author="Coral Wonderly" w:date="2017-03-03T12:47:00Z">
        <w:r w:rsidR="002015F6">
          <w:rPr>
            <w:rFonts w:ascii="Times New Roman" w:hAnsi="Times New Roman" w:cs="Times New Roman"/>
            <w:sz w:val="24"/>
            <w:szCs w:val="24"/>
          </w:rPr>
          <w:t xml:space="preserve"> </w:t>
        </w:r>
      </w:ins>
      <w:ins w:id="497" w:author="Wonderly, Coral" w:date="2017-03-02T09:31:00Z">
        <w:r w:rsidR="00C720DC" w:rsidRPr="007739D7">
          <w:rPr>
            <w:rFonts w:ascii="Times New Roman" w:hAnsi="Times New Roman" w:cs="Times New Roman"/>
            <w:sz w:val="24"/>
            <w:szCs w:val="24"/>
            <w:rPrChange w:id="498" w:author="Coral Wonderly" w:date="2017-03-02T13:25:00Z">
              <w:rPr>
                <w:rFonts w:ascii="Times New Roman" w:hAnsi="Times New Roman" w:cs="Times New Roman"/>
                <w:sz w:val="24"/>
                <w:szCs w:val="24"/>
                <w:highlight w:val="red"/>
              </w:rPr>
            </w:rPrChange>
          </w:rPr>
          <w:t xml:space="preserve">emergency care </w:t>
        </w:r>
        <w:r w:rsidR="005F3EFB" w:rsidRPr="001F4647">
          <w:rPr>
            <w:rFonts w:ascii="Times New Roman" w:hAnsi="Times New Roman" w:cs="Times New Roman"/>
            <w:sz w:val="24"/>
            <w:szCs w:val="24"/>
          </w:rPr>
          <w:t>services</w:t>
        </w:r>
        <w:del w:id="499" w:author="Coral Wonderly" w:date="2017-03-02T17:40:00Z">
          <w:r w:rsidR="005F3EFB" w:rsidRPr="001F4647" w:rsidDel="00AC1F58">
            <w:rPr>
              <w:rFonts w:ascii="Times New Roman" w:hAnsi="Times New Roman" w:cs="Times New Roman"/>
              <w:sz w:val="24"/>
              <w:szCs w:val="24"/>
            </w:rPr>
            <w:delText xml:space="preserve"> needed</w:delText>
          </w:r>
        </w:del>
        <w:r w:rsidR="005F3EFB" w:rsidRPr="007739D7">
          <w:rPr>
            <w:rFonts w:ascii="Times New Roman" w:hAnsi="Times New Roman" w:cs="Times New Roman"/>
            <w:sz w:val="24"/>
            <w:szCs w:val="24"/>
          </w:rPr>
          <w:t xml:space="preserve">, and </w:t>
        </w:r>
        <w:r w:rsidR="005F3EFB" w:rsidRPr="001F4647">
          <w:rPr>
            <w:rFonts w:ascii="Times New Roman" w:hAnsi="Times New Roman" w:cs="Times New Roman"/>
            <w:sz w:val="24"/>
            <w:szCs w:val="24"/>
          </w:rPr>
          <w:t>surgeries</w:t>
        </w:r>
      </w:ins>
      <w:ins w:id="500" w:author="Coral Wonderly" w:date="2017-03-02T17:39:00Z">
        <w:r w:rsidR="00AC1F58">
          <w:rPr>
            <w:rFonts w:ascii="Times New Roman" w:hAnsi="Times New Roman" w:cs="Times New Roman"/>
            <w:sz w:val="24"/>
            <w:szCs w:val="24"/>
          </w:rPr>
          <w:t xml:space="preserve"> (</w:t>
        </w:r>
      </w:ins>
      <w:ins w:id="501" w:author="Coral Wonderly" w:date="2017-03-14T10:16:00Z">
        <w:r w:rsidR="005326BD" w:rsidRPr="005326BD">
          <w:rPr>
            <w:rFonts w:ascii="Times New Roman" w:hAnsi="Times New Roman" w:cs="Times New Roman"/>
            <w:sz w:val="24"/>
            <w:szCs w:val="24"/>
          </w:rPr>
          <w:t xml:space="preserve">Cabana and </w:t>
        </w:r>
        <w:proofErr w:type="spellStart"/>
        <w:r w:rsidR="005326BD" w:rsidRPr="005326BD">
          <w:rPr>
            <w:rFonts w:ascii="Times New Roman" w:hAnsi="Times New Roman" w:cs="Times New Roman"/>
            <w:sz w:val="24"/>
            <w:szCs w:val="24"/>
          </w:rPr>
          <w:t>Jee</w:t>
        </w:r>
        <w:proofErr w:type="spellEnd"/>
        <w:r w:rsidR="005326BD" w:rsidRPr="005326BD">
          <w:rPr>
            <w:rFonts w:ascii="Times New Roman" w:hAnsi="Times New Roman" w:cs="Times New Roman"/>
            <w:sz w:val="24"/>
            <w:szCs w:val="24"/>
          </w:rPr>
          <w:t xml:space="preserve">, 2004; </w:t>
        </w:r>
        <w:proofErr w:type="spellStart"/>
        <w:r w:rsidR="005326BD" w:rsidRPr="005326BD">
          <w:rPr>
            <w:rFonts w:ascii="Times New Roman" w:hAnsi="Times New Roman" w:cs="Times New Roman"/>
            <w:sz w:val="24"/>
            <w:szCs w:val="24"/>
          </w:rPr>
          <w:t>Kravet</w:t>
        </w:r>
        <w:proofErr w:type="spellEnd"/>
        <w:r w:rsidR="005326BD" w:rsidRPr="005326BD">
          <w:rPr>
            <w:rFonts w:ascii="Times New Roman" w:hAnsi="Times New Roman" w:cs="Times New Roman"/>
            <w:sz w:val="24"/>
            <w:szCs w:val="24"/>
          </w:rPr>
          <w:t xml:space="preserve">, Shore, Miller, Green, </w:t>
        </w:r>
        <w:proofErr w:type="spellStart"/>
        <w:r w:rsidR="005326BD" w:rsidRPr="005326BD">
          <w:rPr>
            <w:rFonts w:ascii="Times New Roman" w:hAnsi="Times New Roman" w:cs="Times New Roman"/>
            <w:sz w:val="24"/>
            <w:szCs w:val="24"/>
          </w:rPr>
          <w:t>Kolodner</w:t>
        </w:r>
        <w:proofErr w:type="spellEnd"/>
        <w:r w:rsidR="005326BD" w:rsidRPr="005326BD">
          <w:rPr>
            <w:rFonts w:ascii="Times New Roman" w:hAnsi="Times New Roman" w:cs="Times New Roman"/>
            <w:sz w:val="24"/>
            <w:szCs w:val="24"/>
          </w:rPr>
          <w:t xml:space="preserve">, and Wright, 2008; Fung, Wong, Fong, Lee, Lam, 2015; </w:t>
        </w:r>
        <w:proofErr w:type="spellStart"/>
        <w:r w:rsidR="005326BD" w:rsidRPr="005326BD">
          <w:rPr>
            <w:rFonts w:ascii="Times New Roman" w:hAnsi="Times New Roman" w:cs="Times New Roman"/>
            <w:sz w:val="24"/>
            <w:szCs w:val="24"/>
          </w:rPr>
          <w:t>Turbitt</w:t>
        </w:r>
        <w:proofErr w:type="spellEnd"/>
        <w:r w:rsidR="005326BD" w:rsidRPr="005326BD">
          <w:rPr>
            <w:rFonts w:ascii="Times New Roman" w:hAnsi="Times New Roman" w:cs="Times New Roman"/>
            <w:sz w:val="24"/>
            <w:szCs w:val="24"/>
          </w:rPr>
          <w:t xml:space="preserve"> and Freed, 2016; Kringos et al., 2013</w:t>
        </w:r>
      </w:ins>
      <w:ins w:id="502" w:author="Coral Wonderly" w:date="2017-03-02T17:39:00Z">
        <w:r w:rsidR="00AC1F58">
          <w:rPr>
            <w:rFonts w:ascii="Times New Roman" w:hAnsi="Times New Roman" w:cs="Times New Roman"/>
            <w:sz w:val="24"/>
            <w:szCs w:val="24"/>
          </w:rPr>
          <w:t>)</w:t>
        </w:r>
      </w:ins>
      <w:ins w:id="503" w:author="Wonderly, Coral" w:date="2017-03-02T09:31:00Z">
        <w:r w:rsidR="005F3EFB" w:rsidRPr="001F4647">
          <w:rPr>
            <w:rFonts w:ascii="Times New Roman" w:hAnsi="Times New Roman" w:cs="Times New Roman"/>
            <w:sz w:val="24"/>
            <w:szCs w:val="24"/>
          </w:rPr>
          <w:t xml:space="preserve">.  </w:t>
        </w:r>
      </w:ins>
      <w:ins w:id="504" w:author="Wonderly, Coral" w:date="2017-03-02T09:57:00Z">
        <w:del w:id="505" w:author="Coral Wonderly" w:date="2017-03-02T17:37:00Z">
          <w:r w:rsidR="0000412B" w:rsidRPr="000C5ED8" w:rsidDel="000C5ED8">
            <w:rPr>
              <w:rFonts w:ascii="Times New Roman" w:hAnsi="Times New Roman" w:cs="Times New Roman"/>
              <w:sz w:val="24"/>
              <w:szCs w:val="24"/>
              <w:highlight w:val="red"/>
              <w:rPrChange w:id="506" w:author="Coral Wonderly" w:date="2017-03-02T17:37:00Z">
                <w:rPr>
                  <w:rFonts w:ascii="Times New Roman" w:hAnsi="Times New Roman" w:cs="Times New Roman"/>
                  <w:sz w:val="24"/>
                  <w:szCs w:val="24"/>
                </w:rPr>
              </w:rPrChange>
            </w:rPr>
            <w:delText xml:space="preserve">Recent </w:delText>
          </w:r>
        </w:del>
      </w:ins>
      <w:ins w:id="507" w:author="Wonderly, Coral" w:date="2017-03-02T09:31:00Z">
        <w:del w:id="508" w:author="Coral Wonderly" w:date="2017-03-02T17:37:00Z">
          <w:r w:rsidR="0000412B" w:rsidRPr="000C5ED8" w:rsidDel="000C5ED8">
            <w:rPr>
              <w:rFonts w:ascii="Times New Roman" w:hAnsi="Times New Roman" w:cs="Times New Roman"/>
              <w:sz w:val="24"/>
              <w:szCs w:val="24"/>
              <w:highlight w:val="red"/>
              <w:rPrChange w:id="509" w:author="Coral Wonderly" w:date="2017-03-02T17:37:00Z">
                <w:rPr>
                  <w:rFonts w:ascii="Times New Roman" w:hAnsi="Times New Roman" w:cs="Times New Roman"/>
                  <w:sz w:val="24"/>
                  <w:szCs w:val="24"/>
                </w:rPr>
              </w:rPrChange>
            </w:rPr>
            <w:delText>i</w:delText>
          </w:r>
          <w:r w:rsidR="005F3EFB" w:rsidRPr="000C5ED8" w:rsidDel="000C5ED8">
            <w:rPr>
              <w:rFonts w:ascii="Times New Roman" w:hAnsi="Times New Roman" w:cs="Times New Roman"/>
              <w:sz w:val="24"/>
              <w:szCs w:val="24"/>
              <w:highlight w:val="red"/>
              <w:rPrChange w:id="510" w:author="Coral Wonderly" w:date="2017-03-02T17:37:00Z">
                <w:rPr>
                  <w:rFonts w:ascii="Times New Roman" w:hAnsi="Times New Roman" w:cs="Times New Roman"/>
                  <w:sz w:val="24"/>
                  <w:szCs w:val="24"/>
                </w:rPr>
              </w:rPrChange>
            </w:rPr>
            <w:delText xml:space="preserve">nternational studies have also demonstrated the reduction in </w:delText>
          </w:r>
        </w:del>
      </w:ins>
      <w:ins w:id="511" w:author="Wonderly, Coral" w:date="2017-03-02T09:55:00Z">
        <w:del w:id="512" w:author="Coral Wonderly" w:date="2017-03-02T17:37:00Z">
          <w:r w:rsidR="005F3EFB" w:rsidRPr="000C5ED8" w:rsidDel="000C5ED8">
            <w:rPr>
              <w:rFonts w:ascii="Times New Roman" w:hAnsi="Times New Roman" w:cs="Times New Roman"/>
              <w:sz w:val="24"/>
              <w:szCs w:val="24"/>
              <w:highlight w:val="red"/>
              <w:rPrChange w:id="513" w:author="Coral Wonderly" w:date="2017-03-02T17:37:00Z">
                <w:rPr>
                  <w:rFonts w:ascii="Times New Roman" w:hAnsi="Times New Roman" w:cs="Times New Roman"/>
                  <w:sz w:val="24"/>
                  <w:szCs w:val="24"/>
                </w:rPr>
              </w:rPrChange>
            </w:rPr>
            <w:delText>hospitalizations</w:delText>
          </w:r>
        </w:del>
      </w:ins>
      <w:ins w:id="514" w:author="Wonderly, Coral" w:date="2017-03-02T09:31:00Z">
        <w:del w:id="515" w:author="Coral Wonderly" w:date="2017-03-02T17:37:00Z">
          <w:r w:rsidR="005F3EFB" w:rsidRPr="000C5ED8" w:rsidDel="000C5ED8">
            <w:rPr>
              <w:rFonts w:ascii="Times New Roman" w:hAnsi="Times New Roman" w:cs="Times New Roman"/>
              <w:sz w:val="24"/>
              <w:szCs w:val="24"/>
              <w:highlight w:val="red"/>
              <w:rPrChange w:id="516" w:author="Coral Wonderly" w:date="2017-03-02T17:37:00Z">
                <w:rPr>
                  <w:rFonts w:ascii="Times New Roman" w:hAnsi="Times New Roman" w:cs="Times New Roman"/>
                  <w:sz w:val="24"/>
                  <w:szCs w:val="24"/>
                </w:rPr>
              </w:rPrChange>
            </w:rPr>
            <w:delText xml:space="preserve"> and emergency care services needed </w:delText>
          </w:r>
        </w:del>
      </w:ins>
      <w:ins w:id="517" w:author="Wonderly, Coral" w:date="2017-03-02T10:35:00Z">
        <w:del w:id="518" w:author="Coral Wonderly" w:date="2017-03-02T17:37:00Z">
          <w:r w:rsidR="00E05FED" w:rsidRPr="001F4647" w:rsidDel="000C5ED8">
            <w:rPr>
              <w:rFonts w:ascii="Times New Roman" w:hAnsi="Times New Roman" w:cs="Times New Roman"/>
              <w:sz w:val="24"/>
              <w:szCs w:val="24"/>
              <w:highlight w:val="red"/>
            </w:rPr>
            <w:delText xml:space="preserve">with increased level of primary care physicians </w:delText>
          </w:r>
        </w:del>
      </w:ins>
      <w:ins w:id="519" w:author="Wonderly, Coral" w:date="2017-03-02T09:55:00Z">
        <w:del w:id="520" w:author="Coral Wonderly" w:date="2017-03-02T17:37:00Z">
          <w:r w:rsidR="005F3EFB" w:rsidRPr="000C5ED8" w:rsidDel="000C5ED8">
            <w:rPr>
              <w:rFonts w:ascii="Times New Roman" w:hAnsi="Times New Roman" w:cs="Times New Roman"/>
              <w:sz w:val="24"/>
              <w:szCs w:val="24"/>
              <w:highlight w:val="red"/>
              <w:rPrChange w:id="521" w:author="Coral Wonderly" w:date="2017-03-02T17:37:00Z">
                <w:rPr>
                  <w:rFonts w:ascii="Times New Roman" w:hAnsi="Times New Roman" w:cs="Times New Roman"/>
                  <w:sz w:val="24"/>
                  <w:szCs w:val="24"/>
                </w:rPr>
              </w:rPrChange>
            </w:rPr>
            <w:delText>(</w:delText>
          </w:r>
        </w:del>
      </w:ins>
      <w:ins w:id="522" w:author="Wonderly, Coral" w:date="2017-03-02T09:56:00Z">
        <w:del w:id="523" w:author="Coral Wonderly" w:date="2017-03-02T17:37:00Z">
          <w:r w:rsidR="005F3EFB" w:rsidRPr="000C5ED8" w:rsidDel="000C5ED8">
            <w:rPr>
              <w:rFonts w:ascii="Times New Roman" w:hAnsi="Times New Roman" w:cs="Times New Roman"/>
              <w:sz w:val="24"/>
              <w:szCs w:val="24"/>
              <w:highlight w:val="red"/>
              <w:rPrChange w:id="524" w:author="Coral Wonderly" w:date="2017-03-02T17:37:00Z">
                <w:rPr>
                  <w:rFonts w:ascii="Times New Roman" w:hAnsi="Times New Roman" w:cs="Times New Roman"/>
                  <w:sz w:val="24"/>
                  <w:szCs w:val="24"/>
                </w:rPr>
              </w:rPrChange>
            </w:rPr>
            <w:delText>Fung, Wong, Fong, Lee, Lam, 2015; Turbitt and Freed, 2016)</w:delText>
          </w:r>
        </w:del>
      </w:ins>
      <w:ins w:id="525" w:author="EWU" w:date="2017-03-02T12:22:00Z">
        <w:del w:id="526" w:author="Coral Wonderly" w:date="2017-03-02T17:37:00Z">
          <w:r w:rsidR="009F60B2" w:rsidRPr="001F4647" w:rsidDel="000C5ED8">
            <w:rPr>
              <w:rFonts w:ascii="Times New Roman" w:hAnsi="Times New Roman" w:cs="Times New Roman"/>
              <w:sz w:val="24"/>
              <w:szCs w:val="24"/>
              <w:highlight w:val="red"/>
            </w:rPr>
            <w:delText>.</w:delText>
          </w:r>
        </w:del>
      </w:ins>
      <w:ins w:id="527" w:author="Wonderly, Coral" w:date="2017-03-02T09:57:00Z">
        <w:del w:id="528" w:author="Coral Wonderly" w:date="2017-03-02T17:37:00Z">
          <w:r w:rsidR="0000412B" w:rsidRPr="001F4647" w:rsidDel="000C5ED8">
            <w:rPr>
              <w:rFonts w:ascii="Times New Roman" w:hAnsi="Times New Roman" w:cs="Times New Roman"/>
              <w:sz w:val="24"/>
              <w:szCs w:val="24"/>
              <w:highlight w:val="red"/>
            </w:rPr>
            <w:delText xml:space="preserve"> </w:delText>
          </w:r>
        </w:del>
      </w:ins>
      <w:del w:id="529" w:author="Wonderly, Coral" w:date="2017-03-02T09:57:00Z">
        <w:r w:rsidR="00105B8D" w:rsidRPr="000C5ED8" w:rsidDel="0000412B">
          <w:rPr>
            <w:rFonts w:ascii="Times New Roman" w:hAnsi="Times New Roman" w:cs="Times New Roman"/>
            <w:sz w:val="24"/>
            <w:szCs w:val="24"/>
            <w:highlight w:val="red"/>
            <w:rPrChange w:id="530" w:author="Coral Wonderly" w:date="2017-03-02T17:37:00Z">
              <w:rPr>
                <w:rFonts w:ascii="Times New Roman" w:hAnsi="Times New Roman" w:cs="Times New Roman"/>
                <w:sz w:val="24"/>
                <w:szCs w:val="24"/>
              </w:rPr>
            </w:rPrChange>
          </w:rPr>
          <w:delText xml:space="preserve">(Franks and Fiscella, 1998; Mark et al., 1996, </w:delText>
        </w:r>
      </w:del>
      <w:ins w:id="531" w:author="Coral Wonderly" w:date="2017-02-26T12:09:00Z">
        <w:del w:id="532" w:author="Wonderly, Coral" w:date="2017-03-02T09:57:00Z">
          <w:r w:rsidR="00257AC1" w:rsidRPr="001F4647" w:rsidDel="0000412B">
            <w:rPr>
              <w:rFonts w:ascii="Times New Roman" w:hAnsi="Times New Roman" w:cs="Times New Roman"/>
              <w:sz w:val="24"/>
              <w:szCs w:val="24"/>
              <w:highlight w:val="red"/>
            </w:rPr>
            <w:delText>;</w:delText>
          </w:r>
          <w:r w:rsidR="00257AC1" w:rsidRPr="000C5ED8" w:rsidDel="0000412B">
            <w:rPr>
              <w:rFonts w:ascii="Times New Roman" w:hAnsi="Times New Roman" w:cs="Times New Roman"/>
              <w:sz w:val="24"/>
              <w:szCs w:val="24"/>
              <w:highlight w:val="red"/>
              <w:rPrChange w:id="533" w:author="Coral Wonderly" w:date="2017-03-02T17:37:00Z">
                <w:rPr>
                  <w:rFonts w:ascii="Times New Roman" w:hAnsi="Times New Roman" w:cs="Times New Roman"/>
                  <w:sz w:val="24"/>
                  <w:szCs w:val="24"/>
                </w:rPr>
              </w:rPrChange>
            </w:rPr>
            <w:delText xml:space="preserve"> </w:delText>
          </w:r>
        </w:del>
      </w:ins>
      <w:del w:id="534" w:author="Wonderly, Coral" w:date="2017-03-02T09:57:00Z">
        <w:r w:rsidR="00105B8D" w:rsidRPr="000C5ED8" w:rsidDel="0000412B">
          <w:rPr>
            <w:rFonts w:ascii="Times New Roman" w:hAnsi="Times New Roman" w:cs="Times New Roman"/>
            <w:sz w:val="24"/>
            <w:szCs w:val="24"/>
            <w:highlight w:val="red"/>
            <w:rPrChange w:id="535" w:author="Coral Wonderly" w:date="2017-03-02T17:37:00Z">
              <w:rPr>
                <w:rFonts w:ascii="Times New Roman" w:hAnsi="Times New Roman" w:cs="Times New Roman"/>
                <w:sz w:val="24"/>
                <w:szCs w:val="24"/>
              </w:rPr>
            </w:rPrChange>
          </w:rPr>
          <w:delText>Welch et al., 1993</w:delText>
        </w:r>
      </w:del>
      <w:ins w:id="536" w:author="Coral Wonderly" w:date="2017-02-26T12:09:00Z">
        <w:del w:id="537" w:author="Wonderly, Coral" w:date="2017-03-02T09:21:00Z">
          <w:r w:rsidR="00257AC1" w:rsidRPr="001F4647" w:rsidDel="00737792">
            <w:rPr>
              <w:rFonts w:ascii="Times New Roman" w:hAnsi="Times New Roman" w:cs="Times New Roman"/>
              <w:sz w:val="24"/>
              <w:szCs w:val="24"/>
              <w:highlight w:val="red"/>
            </w:rPr>
            <w:delText>;</w:delText>
          </w:r>
        </w:del>
      </w:ins>
      <w:ins w:id="538" w:author="Coral Wonderly" w:date="2017-02-26T11:56:00Z">
        <w:del w:id="539" w:author="Wonderly, Coral" w:date="2017-03-02T09:21:00Z">
          <w:r w:rsidR="00AA0B88" w:rsidRPr="001F4647" w:rsidDel="00737792">
            <w:rPr>
              <w:rFonts w:ascii="Times New Roman" w:hAnsi="Times New Roman" w:cs="Times New Roman"/>
              <w:sz w:val="24"/>
              <w:szCs w:val="24"/>
              <w:highlight w:val="red"/>
            </w:rPr>
            <w:delText xml:space="preserve"> </w:delText>
          </w:r>
        </w:del>
      </w:ins>
      <w:ins w:id="540" w:author="Coral Wonderly" w:date="2017-02-26T11:57:00Z">
        <w:del w:id="541" w:author="Wonderly, Coral" w:date="2017-03-02T09:21:00Z">
          <w:r w:rsidR="00B30966" w:rsidRPr="001F4647" w:rsidDel="00737792">
            <w:rPr>
              <w:rFonts w:ascii="Times New Roman" w:hAnsi="Times New Roman" w:cs="Times New Roman"/>
              <w:sz w:val="24"/>
              <w:szCs w:val="24"/>
              <w:highlight w:val="red"/>
            </w:rPr>
            <w:delText>Cabana and Jee, 2004</w:delText>
          </w:r>
        </w:del>
      </w:ins>
      <w:ins w:id="542" w:author="Coral Wonderly" w:date="2017-02-26T12:09:00Z">
        <w:del w:id="543" w:author="Wonderly, Coral" w:date="2017-03-02T09:21:00Z">
          <w:r w:rsidR="00257AC1" w:rsidRPr="000C5ED8" w:rsidDel="00737792">
            <w:rPr>
              <w:rFonts w:ascii="Times New Roman" w:hAnsi="Times New Roman" w:cs="Times New Roman"/>
              <w:sz w:val="24"/>
              <w:szCs w:val="24"/>
              <w:highlight w:val="red"/>
            </w:rPr>
            <w:delText>;</w:delText>
          </w:r>
        </w:del>
      </w:ins>
      <w:ins w:id="544" w:author="Coral Wonderly" w:date="2017-02-26T12:08:00Z">
        <w:del w:id="545" w:author="Wonderly, Coral" w:date="2017-03-02T09:21:00Z">
          <w:r w:rsidR="00257AC1" w:rsidRPr="000C5ED8" w:rsidDel="00737792">
            <w:rPr>
              <w:rFonts w:ascii="Times New Roman" w:hAnsi="Times New Roman" w:cs="Times New Roman"/>
              <w:sz w:val="24"/>
              <w:szCs w:val="24"/>
              <w:highlight w:val="red"/>
            </w:rPr>
            <w:delText xml:space="preserve"> Fung, Wong, Fong, Lee, Lam, 2015</w:delText>
          </w:r>
        </w:del>
      </w:ins>
      <w:del w:id="546" w:author="Wonderly, Coral" w:date="2017-03-02T09:21:00Z">
        <w:r w:rsidR="00105B8D" w:rsidRPr="000C5ED8" w:rsidDel="00737792">
          <w:rPr>
            <w:rFonts w:ascii="Times New Roman" w:hAnsi="Times New Roman" w:cs="Times New Roman"/>
            <w:sz w:val="24"/>
            <w:szCs w:val="24"/>
            <w:highlight w:val="red"/>
            <w:rPrChange w:id="547" w:author="Coral Wonderly" w:date="2017-03-02T17:37:00Z">
              <w:rPr>
                <w:rFonts w:ascii="Times New Roman" w:hAnsi="Times New Roman" w:cs="Times New Roman"/>
                <w:sz w:val="24"/>
                <w:szCs w:val="24"/>
              </w:rPr>
            </w:rPrChange>
          </w:rPr>
          <w:delText>).</w:delText>
        </w:r>
        <w:r w:rsidR="00E901F1" w:rsidRPr="000C5ED8" w:rsidDel="00737792">
          <w:rPr>
            <w:rFonts w:ascii="Times New Roman" w:hAnsi="Times New Roman" w:cs="Times New Roman"/>
            <w:sz w:val="24"/>
            <w:szCs w:val="24"/>
            <w:highlight w:val="red"/>
            <w:rPrChange w:id="548" w:author="Coral Wonderly" w:date="2017-03-02T17:37:00Z">
              <w:rPr>
                <w:rFonts w:ascii="Times New Roman" w:hAnsi="Times New Roman" w:cs="Times New Roman"/>
                <w:sz w:val="24"/>
                <w:szCs w:val="24"/>
              </w:rPr>
            </w:rPrChange>
          </w:rPr>
          <w:delText xml:space="preserve"> </w:delText>
        </w:r>
      </w:del>
      <w:ins w:id="549" w:author="Coral Wonderly" w:date="2017-02-26T12:09:00Z">
        <w:del w:id="550" w:author="Wonderly, Coral" w:date="2017-03-02T09:21:00Z">
          <w:r w:rsidR="00257AC1" w:rsidRPr="001F4647" w:rsidDel="00737792">
            <w:rPr>
              <w:rFonts w:ascii="Times New Roman" w:hAnsi="Times New Roman" w:cs="Times New Roman"/>
              <w:sz w:val="24"/>
              <w:szCs w:val="24"/>
              <w:highlight w:val="red"/>
            </w:rPr>
            <w:delText>;</w:delText>
          </w:r>
        </w:del>
      </w:ins>
      <w:ins w:id="551" w:author="Coral Wonderly" w:date="2017-02-26T12:20:00Z">
        <w:del w:id="552" w:author="Wonderly, Coral" w:date="2017-03-02T09:21:00Z">
          <w:r w:rsidR="008578EE" w:rsidRPr="001F4647" w:rsidDel="00737792">
            <w:rPr>
              <w:rFonts w:ascii="Times New Roman" w:hAnsi="Times New Roman" w:cs="Times New Roman"/>
              <w:sz w:val="24"/>
              <w:szCs w:val="24"/>
              <w:highlight w:val="red"/>
            </w:rPr>
            <w:delText xml:space="preserve"> Turbitt and Freed, 2016;</w:delText>
          </w:r>
        </w:del>
      </w:ins>
      <w:ins w:id="553" w:author="Coral Wonderly" w:date="2017-02-26T13:08:00Z">
        <w:del w:id="554" w:author="Wonderly, Coral" w:date="2017-03-02T09:21:00Z">
          <w:r w:rsidR="00E03E13" w:rsidRPr="001F4647" w:rsidDel="00737792">
            <w:rPr>
              <w:rFonts w:ascii="Times New Roman" w:hAnsi="Times New Roman" w:cs="Times New Roman"/>
              <w:sz w:val="24"/>
              <w:szCs w:val="24"/>
              <w:highlight w:val="red"/>
            </w:rPr>
            <w:delText xml:space="preserve"> Kravet, Shore, Miller, Gr</w:delText>
          </w:r>
          <w:r w:rsidR="00505AE8" w:rsidRPr="000C5ED8" w:rsidDel="00737792">
            <w:rPr>
              <w:rFonts w:ascii="Times New Roman" w:hAnsi="Times New Roman" w:cs="Times New Roman"/>
              <w:sz w:val="24"/>
              <w:szCs w:val="24"/>
              <w:highlight w:val="red"/>
            </w:rPr>
            <w:delText>een, Kolodner, and Wright, 2008</w:delText>
          </w:r>
        </w:del>
      </w:ins>
      <w:ins w:id="555" w:author="Coral Wonderly" w:date="2017-02-26T12:09:00Z">
        <w:del w:id="556" w:author="Wonderly, Coral" w:date="2017-03-02T09:21:00Z">
          <w:r w:rsidR="00257AC1" w:rsidRPr="000C5ED8" w:rsidDel="00737792">
            <w:rPr>
              <w:rFonts w:ascii="Times New Roman" w:hAnsi="Times New Roman" w:cs="Times New Roman"/>
              <w:sz w:val="24"/>
              <w:szCs w:val="24"/>
              <w:highlight w:val="red"/>
            </w:rPr>
            <w:delText>)</w:delText>
          </w:r>
        </w:del>
        <w:del w:id="557" w:author="Wonderly, Coral" w:date="2017-03-02T09:57:00Z">
          <w:r w:rsidR="00257AC1" w:rsidRPr="000C5ED8" w:rsidDel="0000412B">
            <w:rPr>
              <w:rFonts w:ascii="Times New Roman" w:hAnsi="Times New Roman" w:cs="Times New Roman"/>
              <w:sz w:val="24"/>
              <w:szCs w:val="24"/>
              <w:highlight w:val="red"/>
              <w:rPrChange w:id="558" w:author="Coral Wonderly" w:date="2017-03-02T17:37:00Z">
                <w:rPr>
                  <w:rFonts w:ascii="Times New Roman" w:hAnsi="Times New Roman" w:cs="Times New Roman"/>
                  <w:sz w:val="24"/>
                  <w:szCs w:val="24"/>
                </w:rPr>
              </w:rPrChange>
            </w:rPr>
            <w:delText xml:space="preserve">. </w:delText>
          </w:r>
        </w:del>
      </w:ins>
      <w:ins w:id="559" w:author="EWU" w:date="2017-02-24T15:18:00Z">
        <w:del w:id="560" w:author="Coral Wonderly" w:date="2017-03-03T09:19:00Z">
          <w:r w:rsidR="00F20DEC" w:rsidRPr="001F4647" w:rsidDel="001F4647">
            <w:rPr>
              <w:rFonts w:ascii="Times New Roman" w:hAnsi="Times New Roman" w:cs="Times New Roman"/>
              <w:sz w:val="24"/>
              <w:szCs w:val="24"/>
              <w:highlight w:val="red"/>
            </w:rPr>
            <w:delText>M</w:delText>
          </w:r>
        </w:del>
      </w:ins>
      <w:ins w:id="561" w:author="EWU" w:date="2017-02-24T15:19:00Z">
        <w:del w:id="562" w:author="Coral Wonderly" w:date="2017-03-03T09:19:00Z">
          <w:r w:rsidR="00F20DEC" w:rsidRPr="001F4647" w:rsidDel="001F4647">
            <w:rPr>
              <w:rFonts w:ascii="Times New Roman" w:hAnsi="Times New Roman" w:cs="Times New Roman"/>
              <w:sz w:val="24"/>
              <w:szCs w:val="24"/>
              <w:highlight w:val="red"/>
            </w:rPr>
            <w:delText>oreover, i</w:delText>
          </w:r>
        </w:del>
      </w:ins>
      <w:del w:id="563" w:author="Coral Wonderly" w:date="2017-03-03T09:19:00Z">
        <w:r w:rsidR="00105B8D" w:rsidRPr="000C5ED8" w:rsidDel="001F4647">
          <w:rPr>
            <w:rFonts w:ascii="Times New Roman" w:hAnsi="Times New Roman" w:cs="Times New Roman"/>
            <w:sz w:val="24"/>
            <w:szCs w:val="24"/>
            <w:highlight w:val="red"/>
            <w:rPrChange w:id="564" w:author="Coral Wonderly" w:date="2017-03-02T17:37:00Z">
              <w:rPr>
                <w:rFonts w:ascii="Times New Roman" w:hAnsi="Times New Roman" w:cs="Times New Roman"/>
                <w:sz w:val="24"/>
                <w:szCs w:val="24"/>
              </w:rPr>
            </w:rPrChange>
          </w:rPr>
          <w:delText>Increased access to primary care providers has also been associated with decreases</w:delText>
        </w:r>
        <w:r w:rsidR="00E901F1" w:rsidRPr="000C5ED8" w:rsidDel="001F4647">
          <w:rPr>
            <w:rFonts w:ascii="Times New Roman" w:hAnsi="Times New Roman" w:cs="Times New Roman"/>
            <w:sz w:val="24"/>
            <w:szCs w:val="24"/>
            <w:highlight w:val="red"/>
            <w:rPrChange w:id="565" w:author="Coral Wonderly" w:date="2017-03-02T17:37:00Z">
              <w:rPr>
                <w:rFonts w:ascii="Times New Roman" w:hAnsi="Times New Roman" w:cs="Times New Roman"/>
                <w:sz w:val="24"/>
                <w:szCs w:val="24"/>
              </w:rPr>
            </w:rPrChange>
          </w:rPr>
          <w:delText xml:space="preserve"> in Medicare spending, which accounted for 20 percent of health care expenditures in 2015 </w:delText>
        </w:r>
        <w:r w:rsidR="00105B8D" w:rsidRPr="000C5ED8" w:rsidDel="001F4647">
          <w:rPr>
            <w:rFonts w:ascii="Times New Roman" w:hAnsi="Times New Roman" w:cs="Times New Roman"/>
            <w:sz w:val="24"/>
            <w:szCs w:val="24"/>
            <w:highlight w:val="red"/>
            <w:rPrChange w:id="566" w:author="Coral Wonderly" w:date="2017-03-02T17:37:00Z">
              <w:rPr>
                <w:rFonts w:ascii="Times New Roman" w:hAnsi="Times New Roman" w:cs="Times New Roman"/>
                <w:sz w:val="24"/>
                <w:szCs w:val="24"/>
              </w:rPr>
            </w:rPrChange>
          </w:rPr>
          <w:delText>(Baicker and Chandra, 2004</w:delText>
        </w:r>
        <w:r w:rsidR="00E901F1" w:rsidRPr="000C5ED8" w:rsidDel="001F4647">
          <w:rPr>
            <w:rFonts w:ascii="Times New Roman" w:hAnsi="Times New Roman" w:cs="Times New Roman"/>
            <w:sz w:val="24"/>
            <w:szCs w:val="24"/>
            <w:highlight w:val="red"/>
            <w:rPrChange w:id="567" w:author="Coral Wonderly" w:date="2017-03-02T17:37:00Z">
              <w:rPr>
                <w:rFonts w:ascii="Times New Roman" w:hAnsi="Times New Roman" w:cs="Times New Roman"/>
                <w:sz w:val="24"/>
                <w:szCs w:val="24"/>
              </w:rPr>
            </w:rPrChange>
          </w:rPr>
          <w:delText>; CMS, 2015</w:delText>
        </w:r>
        <w:r w:rsidR="00105B8D" w:rsidRPr="000C5ED8" w:rsidDel="001F4647">
          <w:rPr>
            <w:rFonts w:ascii="Times New Roman" w:hAnsi="Times New Roman" w:cs="Times New Roman"/>
            <w:sz w:val="24"/>
            <w:szCs w:val="24"/>
            <w:highlight w:val="red"/>
            <w:rPrChange w:id="568" w:author="Coral Wonderly" w:date="2017-03-02T17:37:00Z">
              <w:rPr>
                <w:rFonts w:ascii="Times New Roman" w:hAnsi="Times New Roman" w:cs="Times New Roman"/>
                <w:sz w:val="24"/>
                <w:szCs w:val="24"/>
              </w:rPr>
            </w:rPrChange>
          </w:rPr>
          <w:delText>).</w:delText>
        </w:r>
        <w:r w:rsidR="00105B8D" w:rsidRPr="0000412B" w:rsidDel="001F4647">
          <w:rPr>
            <w:rFonts w:ascii="Times New Roman" w:hAnsi="Times New Roman" w:cs="Times New Roman"/>
            <w:sz w:val="24"/>
            <w:szCs w:val="24"/>
          </w:rPr>
          <w:delText xml:space="preserve">  </w:delText>
        </w:r>
      </w:del>
    </w:p>
    <w:p w14:paraId="7AF08774" w14:textId="0FAA5C15" w:rsidR="00E901F1" w:rsidDel="007C311B" w:rsidRDefault="00E901F1" w:rsidP="00387475">
      <w:pPr>
        <w:spacing w:after="0" w:line="360" w:lineRule="auto"/>
        <w:ind w:firstLine="0"/>
        <w:rPr>
          <w:del w:id="569" w:author="Coral Wonderly" w:date="2017-02-26T13:36:00Z"/>
          <w:rFonts w:ascii="Times New Roman" w:hAnsi="Times New Roman" w:cs="Times New Roman"/>
          <w:sz w:val="24"/>
          <w:szCs w:val="24"/>
        </w:rPr>
      </w:pPr>
      <w:r>
        <w:rPr>
          <w:rFonts w:ascii="Times New Roman" w:hAnsi="Times New Roman" w:cs="Times New Roman"/>
          <w:sz w:val="24"/>
          <w:szCs w:val="24"/>
        </w:rPr>
        <w:tab/>
      </w:r>
      <w:r w:rsidR="003E520A">
        <w:rPr>
          <w:rFonts w:ascii="Times New Roman" w:hAnsi="Times New Roman" w:cs="Times New Roman"/>
          <w:sz w:val="24"/>
          <w:szCs w:val="24"/>
        </w:rPr>
        <w:t xml:space="preserve">To effectively reduce health care costs </w:t>
      </w:r>
      <w:r w:rsidR="00416D98">
        <w:rPr>
          <w:rFonts w:ascii="Times New Roman" w:hAnsi="Times New Roman" w:cs="Times New Roman"/>
          <w:sz w:val="24"/>
          <w:szCs w:val="24"/>
        </w:rPr>
        <w:t xml:space="preserve">and increase health outcomes </w:t>
      </w:r>
      <w:r w:rsidR="003E520A">
        <w:rPr>
          <w:rFonts w:ascii="Times New Roman" w:hAnsi="Times New Roman" w:cs="Times New Roman"/>
          <w:sz w:val="24"/>
          <w:szCs w:val="24"/>
        </w:rPr>
        <w:t>through primary care it is important to understand where current primary care access disparities may exist</w:t>
      </w:r>
      <w:r w:rsidR="003E520A" w:rsidRPr="00091E4C">
        <w:rPr>
          <w:rFonts w:ascii="Times New Roman" w:hAnsi="Times New Roman" w:cs="Times New Roman"/>
          <w:sz w:val="24"/>
          <w:szCs w:val="24"/>
          <w:highlight w:val="yellow"/>
          <w:rPrChange w:id="570" w:author="Coral Wonderly" w:date="2017-03-14T09:41:00Z">
            <w:rPr>
              <w:rFonts w:ascii="Times New Roman" w:hAnsi="Times New Roman" w:cs="Times New Roman"/>
              <w:sz w:val="24"/>
              <w:szCs w:val="24"/>
            </w:rPr>
          </w:rPrChange>
        </w:rPr>
        <w:t xml:space="preserve">.  </w:t>
      </w:r>
      <w:moveFromRangeStart w:id="571" w:author="Coral Wonderly" w:date="2017-02-26T11:39:00Z" w:name="move475872510"/>
      <w:moveFrom w:id="572" w:author="Coral Wonderly" w:date="2017-02-26T11:39:00Z">
        <w:r w:rsidR="003E520A" w:rsidRPr="00091E4C" w:rsidDel="00415169">
          <w:rPr>
            <w:rFonts w:ascii="Times New Roman" w:hAnsi="Times New Roman" w:cs="Times New Roman"/>
            <w:sz w:val="24"/>
            <w:szCs w:val="24"/>
            <w:highlight w:val="yellow"/>
            <w:rPrChange w:id="573" w:author="Coral Wonderly" w:date="2017-03-14T09:41:00Z">
              <w:rPr>
                <w:rFonts w:ascii="Times New Roman" w:hAnsi="Times New Roman" w:cs="Times New Roman"/>
                <w:sz w:val="24"/>
                <w:szCs w:val="24"/>
              </w:rPr>
            </w:rPrChange>
          </w:rPr>
          <w:t xml:space="preserve">However, most </w:t>
        </w:r>
        <w:r w:rsidR="001D72E4" w:rsidRPr="00091E4C" w:rsidDel="00415169">
          <w:rPr>
            <w:rFonts w:ascii="Times New Roman" w:hAnsi="Times New Roman" w:cs="Times New Roman"/>
            <w:sz w:val="24"/>
            <w:szCs w:val="24"/>
            <w:highlight w:val="yellow"/>
            <w:rPrChange w:id="574" w:author="Coral Wonderly" w:date="2017-03-14T09:41:00Z">
              <w:rPr>
                <w:rFonts w:ascii="Times New Roman" w:hAnsi="Times New Roman" w:cs="Times New Roman"/>
                <w:sz w:val="24"/>
                <w:szCs w:val="24"/>
              </w:rPr>
            </w:rPrChange>
          </w:rPr>
          <w:t xml:space="preserve">of the studies addressing primary access disparities have been at higher levels of aggregation, such as national, state, regional, and county.  </w:t>
        </w:r>
      </w:moveFrom>
      <w:moveFromRangeEnd w:id="571"/>
      <w:ins w:id="575" w:author="Coral Wonderly" w:date="2017-02-26T11:37:00Z">
        <w:r w:rsidR="00415169" w:rsidRPr="00091E4C">
          <w:rPr>
            <w:rFonts w:ascii="Times New Roman" w:hAnsi="Times New Roman" w:cs="Times New Roman"/>
            <w:sz w:val="24"/>
            <w:szCs w:val="24"/>
            <w:highlight w:val="yellow"/>
            <w:rPrChange w:id="576" w:author="Coral Wonderly" w:date="2017-03-14T09:41:00Z">
              <w:rPr>
                <w:rFonts w:ascii="Times New Roman" w:hAnsi="Times New Roman" w:cs="Times New Roman"/>
                <w:sz w:val="24"/>
                <w:szCs w:val="24"/>
              </w:rPr>
            </w:rPrChange>
          </w:rPr>
          <w:t xml:space="preserve">A 2013 study of </w:t>
        </w:r>
      </w:ins>
      <w:ins w:id="577" w:author="Coral Wonderly" w:date="2017-02-26T11:40:00Z">
        <w:r w:rsidR="00415169" w:rsidRPr="00091E4C">
          <w:rPr>
            <w:rFonts w:ascii="Times New Roman" w:hAnsi="Times New Roman" w:cs="Times New Roman"/>
            <w:sz w:val="24"/>
            <w:szCs w:val="24"/>
            <w:highlight w:val="yellow"/>
            <w:rPrChange w:id="578" w:author="Coral Wonderly" w:date="2017-03-14T09:41:00Z">
              <w:rPr>
                <w:rFonts w:ascii="Times New Roman" w:hAnsi="Times New Roman" w:cs="Times New Roman"/>
                <w:sz w:val="24"/>
                <w:szCs w:val="24"/>
              </w:rPr>
            </w:rPrChange>
          </w:rPr>
          <w:t xml:space="preserve">all </w:t>
        </w:r>
      </w:ins>
      <w:ins w:id="579" w:author="Coral Wonderly" w:date="2017-02-26T11:37:00Z">
        <w:r w:rsidR="00415169" w:rsidRPr="00091E4C">
          <w:rPr>
            <w:rFonts w:ascii="Times New Roman" w:hAnsi="Times New Roman" w:cs="Times New Roman"/>
            <w:sz w:val="24"/>
            <w:szCs w:val="24"/>
            <w:highlight w:val="yellow"/>
            <w:rPrChange w:id="580" w:author="Coral Wonderly" w:date="2017-03-14T09:41:00Z">
              <w:rPr>
                <w:rFonts w:ascii="Times New Roman" w:hAnsi="Times New Roman" w:cs="Times New Roman"/>
                <w:sz w:val="24"/>
                <w:szCs w:val="24"/>
              </w:rPr>
            </w:rPrChange>
          </w:rPr>
          <w:t>primary care service areas</w:t>
        </w:r>
      </w:ins>
      <w:ins w:id="581" w:author="EWU" w:date="2017-03-10T14:31:00Z">
        <w:r w:rsidR="006A68C9" w:rsidRPr="00091E4C">
          <w:rPr>
            <w:rFonts w:ascii="Times New Roman" w:hAnsi="Times New Roman" w:cs="Times New Roman"/>
            <w:sz w:val="24"/>
            <w:szCs w:val="24"/>
            <w:highlight w:val="yellow"/>
            <w:rPrChange w:id="582" w:author="Coral Wonderly" w:date="2017-03-14T09:41:00Z">
              <w:rPr>
                <w:rFonts w:ascii="Times New Roman" w:hAnsi="Times New Roman" w:cs="Times New Roman"/>
                <w:sz w:val="24"/>
                <w:szCs w:val="24"/>
              </w:rPr>
            </w:rPrChange>
          </w:rPr>
          <w:t xml:space="preserve"> (PCSA)</w:t>
        </w:r>
      </w:ins>
      <w:ins w:id="583" w:author="EWU" w:date="2017-03-10T14:40:00Z">
        <w:r w:rsidR="00905398" w:rsidRPr="00091E4C">
          <w:rPr>
            <w:rFonts w:ascii="Times New Roman" w:hAnsi="Times New Roman" w:cs="Times New Roman"/>
            <w:sz w:val="24"/>
            <w:szCs w:val="24"/>
            <w:highlight w:val="yellow"/>
            <w:rPrChange w:id="584" w:author="Coral Wonderly" w:date="2017-03-14T09:41:00Z">
              <w:rPr>
                <w:rFonts w:ascii="Times New Roman" w:hAnsi="Times New Roman" w:cs="Times New Roman"/>
                <w:sz w:val="24"/>
                <w:szCs w:val="24"/>
              </w:rPr>
            </w:rPrChange>
          </w:rPr>
          <w:t xml:space="preserve"> </w:t>
        </w:r>
      </w:ins>
      <w:ins w:id="585" w:author="Coral Wonderly" w:date="2017-03-02T17:33:00Z">
        <w:del w:id="586" w:author="EWU" w:date="2017-03-10T14:40:00Z">
          <w:r w:rsidR="00934C49" w:rsidRPr="00091E4C" w:rsidDel="00905398">
            <w:rPr>
              <w:rFonts w:ascii="Times New Roman" w:hAnsi="Times New Roman" w:cs="Times New Roman"/>
              <w:sz w:val="24"/>
              <w:szCs w:val="24"/>
              <w:highlight w:val="yellow"/>
              <w:rPrChange w:id="587" w:author="Coral Wonderly" w:date="2017-03-14T09:41:00Z">
                <w:rPr>
                  <w:rFonts w:ascii="Times New Roman" w:hAnsi="Times New Roman" w:cs="Times New Roman"/>
                  <w:sz w:val="24"/>
                  <w:szCs w:val="24"/>
                </w:rPr>
              </w:rPrChange>
            </w:rPr>
            <w:delText xml:space="preserve">, </w:delText>
          </w:r>
        </w:del>
        <w:r w:rsidR="00934C49" w:rsidRPr="00091E4C">
          <w:rPr>
            <w:rFonts w:ascii="Times New Roman" w:hAnsi="Times New Roman" w:cs="Times New Roman"/>
            <w:sz w:val="24"/>
            <w:szCs w:val="24"/>
            <w:highlight w:val="yellow"/>
            <w:rPrChange w:id="588" w:author="Coral Wonderly" w:date="2017-03-14T09:41:00Z">
              <w:rPr>
                <w:rFonts w:ascii="Times New Roman" w:hAnsi="Times New Roman" w:cs="Times New Roman"/>
                <w:sz w:val="24"/>
                <w:szCs w:val="24"/>
              </w:rPr>
            </w:rPrChange>
          </w:rPr>
          <w:t xml:space="preserve">in the U.S., </w:t>
        </w:r>
      </w:ins>
      <w:ins w:id="589" w:author="Coral Wonderly" w:date="2017-02-26T11:37:00Z">
        <w:r w:rsidR="00415169" w:rsidRPr="00091E4C">
          <w:rPr>
            <w:rFonts w:ascii="Times New Roman" w:hAnsi="Times New Roman" w:cs="Times New Roman"/>
            <w:sz w:val="24"/>
            <w:szCs w:val="24"/>
            <w:highlight w:val="yellow"/>
            <w:rPrChange w:id="590" w:author="Coral Wonderly" w:date="2017-03-14T09:41:00Z">
              <w:rPr>
                <w:rFonts w:ascii="Times New Roman" w:hAnsi="Times New Roman" w:cs="Times New Roman"/>
                <w:sz w:val="24"/>
                <w:szCs w:val="24"/>
              </w:rPr>
            </w:rPrChange>
          </w:rPr>
          <w:t xml:space="preserve">found </w:t>
        </w:r>
      </w:ins>
      <w:ins w:id="591" w:author="Coral Wonderly" w:date="2017-02-26T11:39:00Z">
        <w:r w:rsidR="00415169" w:rsidRPr="00091E4C">
          <w:rPr>
            <w:rFonts w:ascii="Times New Roman" w:hAnsi="Times New Roman" w:cs="Times New Roman"/>
            <w:sz w:val="24"/>
            <w:szCs w:val="24"/>
            <w:highlight w:val="yellow"/>
            <w:rPrChange w:id="592" w:author="Coral Wonderly" w:date="2017-03-14T09:41:00Z">
              <w:rPr>
                <w:rFonts w:ascii="Times New Roman" w:hAnsi="Times New Roman" w:cs="Times New Roman"/>
                <w:sz w:val="24"/>
                <w:szCs w:val="24"/>
              </w:rPr>
            </w:rPrChange>
          </w:rPr>
          <w:t xml:space="preserve">that </w:t>
        </w:r>
        <w:del w:id="593" w:author="EWU" w:date="2017-03-10T14:30:00Z">
          <w:r w:rsidR="00415169" w:rsidRPr="00091E4C" w:rsidDel="006A68C9">
            <w:rPr>
              <w:rFonts w:ascii="Times New Roman" w:hAnsi="Times New Roman" w:cs="Times New Roman"/>
              <w:sz w:val="24"/>
              <w:szCs w:val="24"/>
              <w:highlight w:val="yellow"/>
              <w:rPrChange w:id="594" w:author="Coral Wonderly" w:date="2017-03-14T09:41:00Z">
                <w:rPr>
                  <w:rFonts w:ascii="Times New Roman" w:hAnsi="Times New Roman" w:cs="Times New Roman"/>
                  <w:sz w:val="24"/>
                  <w:szCs w:val="24"/>
                </w:rPr>
              </w:rPrChange>
            </w:rPr>
            <w:delText>the</w:delText>
          </w:r>
        </w:del>
      </w:ins>
      <w:ins w:id="595" w:author="Coral Wonderly" w:date="2017-02-26T11:38:00Z">
        <w:del w:id="596" w:author="EWU" w:date="2017-03-10T14:30:00Z">
          <w:r w:rsidR="00415169" w:rsidRPr="00091E4C" w:rsidDel="006A68C9">
            <w:rPr>
              <w:rFonts w:ascii="Times New Roman" w:hAnsi="Times New Roman" w:cs="Times New Roman"/>
              <w:sz w:val="24"/>
              <w:szCs w:val="24"/>
              <w:highlight w:val="yellow"/>
              <w:rPrChange w:id="597" w:author="Coral Wonderly" w:date="2017-03-14T09:41:00Z">
                <w:rPr>
                  <w:rFonts w:ascii="Times New Roman" w:hAnsi="Times New Roman" w:cs="Times New Roman"/>
                  <w:sz w:val="24"/>
                  <w:szCs w:val="24"/>
                </w:rPr>
              </w:rPrChange>
            </w:rPr>
            <w:delText xml:space="preserve"> </w:delText>
          </w:r>
        </w:del>
      </w:ins>
      <w:ins w:id="598" w:author="Coral Wonderly" w:date="2017-02-26T11:46:00Z">
        <w:r w:rsidR="00517A2D" w:rsidRPr="00091E4C">
          <w:rPr>
            <w:rFonts w:ascii="Times New Roman" w:hAnsi="Times New Roman" w:cs="Times New Roman"/>
            <w:sz w:val="24"/>
            <w:szCs w:val="24"/>
            <w:highlight w:val="yellow"/>
            <w:rPrChange w:id="599" w:author="Coral Wonderly" w:date="2017-03-14T09:41:00Z">
              <w:rPr>
                <w:rFonts w:ascii="Times New Roman" w:hAnsi="Times New Roman" w:cs="Times New Roman"/>
                <w:sz w:val="24"/>
                <w:szCs w:val="24"/>
              </w:rPr>
            </w:rPrChange>
          </w:rPr>
          <w:t xml:space="preserve">on </w:t>
        </w:r>
      </w:ins>
      <w:ins w:id="600" w:author="Coral Wonderly" w:date="2017-02-26T11:39:00Z">
        <w:r w:rsidR="00415169" w:rsidRPr="00091E4C">
          <w:rPr>
            <w:rFonts w:ascii="Times New Roman" w:hAnsi="Times New Roman" w:cs="Times New Roman"/>
            <w:sz w:val="24"/>
            <w:szCs w:val="24"/>
            <w:highlight w:val="yellow"/>
            <w:rPrChange w:id="601" w:author="Coral Wonderly" w:date="2017-03-14T09:41:00Z">
              <w:rPr>
                <w:rFonts w:ascii="Times New Roman" w:hAnsi="Times New Roman" w:cs="Times New Roman"/>
                <w:sz w:val="24"/>
                <w:szCs w:val="24"/>
              </w:rPr>
            </w:rPrChange>
          </w:rPr>
          <w:t xml:space="preserve">average </w:t>
        </w:r>
      </w:ins>
      <w:ins w:id="602" w:author="Coral Wonderly" w:date="2017-02-26T11:44:00Z">
        <w:del w:id="603" w:author="EWU" w:date="2017-03-10T14:31:00Z">
          <w:r w:rsidR="00AD03F2" w:rsidRPr="00091E4C" w:rsidDel="006A68C9">
            <w:rPr>
              <w:rFonts w:ascii="Times New Roman" w:hAnsi="Times New Roman" w:cs="Times New Roman"/>
              <w:sz w:val="24"/>
              <w:szCs w:val="24"/>
              <w:highlight w:val="yellow"/>
              <w:rPrChange w:id="604" w:author="Coral Wonderly" w:date="2017-03-14T09:41:00Z">
                <w:rPr>
                  <w:rFonts w:ascii="Times New Roman" w:hAnsi="Times New Roman" w:cs="Times New Roman"/>
                  <w:sz w:val="24"/>
                  <w:szCs w:val="24"/>
                </w:rPr>
              </w:rPrChange>
            </w:rPr>
            <w:delText xml:space="preserve">an </w:delText>
          </w:r>
        </w:del>
      </w:ins>
      <w:ins w:id="605" w:author="Coral Wonderly" w:date="2017-02-26T11:40:00Z">
        <w:del w:id="606" w:author="EWU" w:date="2017-03-10T14:31:00Z">
          <w:r w:rsidR="00415169" w:rsidRPr="00091E4C" w:rsidDel="006A68C9">
            <w:rPr>
              <w:rFonts w:ascii="Times New Roman" w:hAnsi="Times New Roman" w:cs="Times New Roman"/>
              <w:sz w:val="24"/>
              <w:szCs w:val="24"/>
              <w:highlight w:val="yellow"/>
              <w:rPrChange w:id="607" w:author="Coral Wonderly" w:date="2017-03-14T09:41:00Z">
                <w:rPr>
                  <w:rFonts w:ascii="Times New Roman" w:hAnsi="Times New Roman" w:cs="Times New Roman"/>
                  <w:sz w:val="24"/>
                  <w:szCs w:val="24"/>
                </w:rPr>
              </w:rPrChange>
            </w:rPr>
            <w:delText>area</w:delText>
          </w:r>
        </w:del>
      </w:ins>
      <w:ins w:id="608" w:author="EWU" w:date="2017-03-10T14:31:00Z">
        <w:r w:rsidR="006A68C9" w:rsidRPr="00091E4C">
          <w:rPr>
            <w:rFonts w:ascii="Times New Roman" w:hAnsi="Times New Roman" w:cs="Times New Roman"/>
            <w:sz w:val="24"/>
            <w:szCs w:val="24"/>
            <w:highlight w:val="yellow"/>
            <w:rPrChange w:id="609" w:author="Coral Wonderly" w:date="2017-03-14T09:41:00Z">
              <w:rPr>
                <w:rFonts w:ascii="Times New Roman" w:hAnsi="Times New Roman" w:cs="Times New Roman"/>
                <w:sz w:val="24"/>
                <w:szCs w:val="24"/>
              </w:rPr>
            </w:rPrChange>
          </w:rPr>
          <w:t>a PCSA</w:t>
        </w:r>
      </w:ins>
      <w:ins w:id="610" w:author="Coral Wonderly" w:date="2017-02-26T11:40:00Z">
        <w:r w:rsidR="00415169" w:rsidRPr="00091E4C">
          <w:rPr>
            <w:rFonts w:ascii="Times New Roman" w:hAnsi="Times New Roman" w:cs="Times New Roman"/>
            <w:sz w:val="24"/>
            <w:szCs w:val="24"/>
            <w:highlight w:val="yellow"/>
            <w:rPrChange w:id="611" w:author="Coral Wonderly" w:date="2017-03-14T09:41:00Z">
              <w:rPr>
                <w:rFonts w:ascii="Times New Roman" w:hAnsi="Times New Roman" w:cs="Times New Roman"/>
                <w:sz w:val="24"/>
                <w:szCs w:val="24"/>
              </w:rPr>
            </w:rPrChange>
          </w:rPr>
          <w:t xml:space="preserve"> had</w:t>
        </w:r>
      </w:ins>
      <w:ins w:id="612" w:author="Coral Wonderly" w:date="2017-02-26T11:37:00Z">
        <w:r w:rsidR="00415169" w:rsidRPr="00091E4C">
          <w:rPr>
            <w:rFonts w:ascii="Times New Roman" w:hAnsi="Times New Roman" w:cs="Times New Roman"/>
            <w:sz w:val="24"/>
            <w:szCs w:val="24"/>
            <w:highlight w:val="yellow"/>
            <w:rPrChange w:id="613" w:author="Coral Wonderly" w:date="2017-03-14T09:41:00Z">
              <w:rPr>
                <w:rFonts w:ascii="Times New Roman" w:hAnsi="Times New Roman" w:cs="Times New Roman"/>
                <w:sz w:val="24"/>
                <w:szCs w:val="24"/>
              </w:rPr>
            </w:rPrChange>
          </w:rPr>
          <w:t xml:space="preserve"> 87 primary care providers per 100,000 residents</w:t>
        </w:r>
      </w:ins>
      <w:ins w:id="614" w:author="Coral Wonderly" w:date="2017-03-14T09:27:00Z">
        <w:r w:rsidR="00BE3ED4" w:rsidRPr="00091E4C">
          <w:rPr>
            <w:rFonts w:ascii="Times New Roman" w:hAnsi="Times New Roman" w:cs="Times New Roman"/>
            <w:sz w:val="24"/>
            <w:szCs w:val="24"/>
            <w:highlight w:val="yellow"/>
            <w:rPrChange w:id="615" w:author="Coral Wonderly" w:date="2017-03-14T09:41:00Z">
              <w:rPr>
                <w:rFonts w:ascii="Times New Roman" w:hAnsi="Times New Roman" w:cs="Times New Roman"/>
                <w:sz w:val="24"/>
                <w:szCs w:val="24"/>
              </w:rPr>
            </w:rPrChange>
          </w:rPr>
          <w:t>, or a</w:t>
        </w:r>
      </w:ins>
      <w:ins w:id="616" w:author="Coral Wonderly" w:date="2017-03-14T09:19:00Z">
        <w:r w:rsidR="00E601EA" w:rsidRPr="00091E4C">
          <w:rPr>
            <w:rFonts w:ascii="Times New Roman" w:hAnsi="Times New Roman" w:cs="Times New Roman"/>
            <w:sz w:val="24"/>
            <w:szCs w:val="24"/>
            <w:highlight w:val="yellow"/>
            <w:rPrChange w:id="617" w:author="Coral Wonderly" w:date="2017-03-14T09:41:00Z">
              <w:rPr>
                <w:rFonts w:ascii="Times New Roman" w:hAnsi="Times New Roman" w:cs="Times New Roman"/>
                <w:sz w:val="24"/>
                <w:szCs w:val="24"/>
              </w:rPr>
            </w:rPrChange>
          </w:rPr>
          <w:t xml:space="preserve"> population to provider ratio of 1150 to 1</w:t>
        </w:r>
      </w:ins>
      <w:ins w:id="618" w:author="Coral Wonderly" w:date="2017-02-26T11:41:00Z">
        <w:r w:rsidR="00415169" w:rsidRPr="00091E4C">
          <w:rPr>
            <w:rFonts w:ascii="Times New Roman" w:hAnsi="Times New Roman" w:cs="Times New Roman"/>
            <w:sz w:val="24"/>
            <w:szCs w:val="24"/>
            <w:highlight w:val="yellow"/>
            <w:rPrChange w:id="619" w:author="Coral Wonderly" w:date="2017-03-14T09:41:00Z">
              <w:rPr>
                <w:rFonts w:ascii="Times New Roman" w:hAnsi="Times New Roman" w:cs="Times New Roman"/>
                <w:sz w:val="24"/>
                <w:szCs w:val="24"/>
              </w:rPr>
            </w:rPrChange>
          </w:rPr>
          <w:t xml:space="preserve"> (Huang and </w:t>
        </w:r>
        <w:proofErr w:type="spellStart"/>
        <w:r w:rsidR="00415169" w:rsidRPr="00091E4C">
          <w:rPr>
            <w:rFonts w:ascii="Times New Roman" w:hAnsi="Times New Roman" w:cs="Times New Roman"/>
            <w:sz w:val="24"/>
            <w:szCs w:val="24"/>
            <w:highlight w:val="yellow"/>
            <w:rPrChange w:id="620" w:author="Coral Wonderly" w:date="2017-03-14T09:41:00Z">
              <w:rPr>
                <w:rFonts w:ascii="Times New Roman" w:hAnsi="Times New Roman" w:cs="Times New Roman"/>
                <w:sz w:val="24"/>
                <w:szCs w:val="24"/>
              </w:rPr>
            </w:rPrChange>
          </w:rPr>
          <w:t>Finegold</w:t>
        </w:r>
      </w:ins>
      <w:proofErr w:type="spellEnd"/>
      <w:ins w:id="621" w:author="Coral Wonderly" w:date="2017-03-02T17:32:00Z">
        <w:r w:rsidR="00934C49" w:rsidRPr="00091E4C">
          <w:rPr>
            <w:rFonts w:ascii="Times New Roman" w:hAnsi="Times New Roman" w:cs="Times New Roman"/>
            <w:sz w:val="24"/>
            <w:szCs w:val="24"/>
            <w:highlight w:val="yellow"/>
            <w:rPrChange w:id="622" w:author="Coral Wonderly" w:date="2017-03-14T09:41:00Z">
              <w:rPr>
                <w:rFonts w:ascii="Times New Roman" w:hAnsi="Times New Roman" w:cs="Times New Roman"/>
                <w:sz w:val="24"/>
                <w:szCs w:val="24"/>
              </w:rPr>
            </w:rPrChange>
          </w:rPr>
          <w:t xml:space="preserve">, </w:t>
        </w:r>
      </w:ins>
      <w:ins w:id="623" w:author="Coral Wonderly" w:date="2017-03-14T09:39:00Z">
        <w:r w:rsidR="00091E4C" w:rsidRPr="00091E4C">
          <w:rPr>
            <w:rFonts w:ascii="Times New Roman" w:hAnsi="Times New Roman" w:cs="Times New Roman"/>
            <w:sz w:val="24"/>
            <w:szCs w:val="24"/>
            <w:highlight w:val="yellow"/>
            <w:rPrChange w:id="624" w:author="Coral Wonderly" w:date="2017-03-14T09:41:00Z">
              <w:rPr>
                <w:rFonts w:ascii="Times New Roman" w:hAnsi="Times New Roman" w:cs="Times New Roman"/>
                <w:sz w:val="24"/>
                <w:szCs w:val="24"/>
              </w:rPr>
            </w:rPrChange>
          </w:rPr>
          <w:t>2013). The</w:t>
        </w:r>
      </w:ins>
      <w:ins w:id="625" w:author="Coral Wonderly" w:date="2017-03-14T09:19:00Z">
        <w:r w:rsidR="00E601EA" w:rsidRPr="00091E4C">
          <w:rPr>
            <w:rFonts w:ascii="Times New Roman" w:hAnsi="Times New Roman" w:cs="Times New Roman"/>
            <w:sz w:val="24"/>
            <w:szCs w:val="24"/>
            <w:highlight w:val="yellow"/>
            <w:rPrChange w:id="626" w:author="Coral Wonderly" w:date="2017-03-14T09:41:00Z">
              <w:rPr>
                <w:rFonts w:ascii="Times New Roman" w:hAnsi="Times New Roman" w:cs="Times New Roman"/>
                <w:sz w:val="24"/>
                <w:szCs w:val="24"/>
              </w:rPr>
            </w:rPrChange>
          </w:rPr>
          <w:t xml:space="preserve"> U.S. Department of Health and Human Services considers</w:t>
        </w:r>
      </w:ins>
      <w:ins w:id="627" w:author="Coral Wonderly" w:date="2017-03-14T09:20:00Z">
        <w:r w:rsidR="00E601EA" w:rsidRPr="00091E4C">
          <w:rPr>
            <w:rFonts w:ascii="Times New Roman" w:hAnsi="Times New Roman" w:cs="Times New Roman"/>
            <w:sz w:val="24"/>
            <w:szCs w:val="24"/>
            <w:highlight w:val="yellow"/>
            <w:rPrChange w:id="628" w:author="Coral Wonderly" w:date="2017-03-14T09:41:00Z">
              <w:rPr>
                <w:rFonts w:ascii="Times New Roman" w:hAnsi="Times New Roman" w:cs="Times New Roman"/>
                <w:sz w:val="24"/>
                <w:szCs w:val="24"/>
              </w:rPr>
            </w:rPrChange>
          </w:rPr>
          <w:t xml:space="preserve"> a population to provider</w:t>
        </w:r>
        <w:r w:rsidR="004B2EDF" w:rsidRPr="00091E4C">
          <w:rPr>
            <w:rFonts w:ascii="Times New Roman" w:hAnsi="Times New Roman" w:cs="Times New Roman"/>
            <w:sz w:val="24"/>
            <w:szCs w:val="24"/>
            <w:highlight w:val="yellow"/>
            <w:rPrChange w:id="629" w:author="Coral Wonderly" w:date="2017-03-14T09:41:00Z">
              <w:rPr>
                <w:rFonts w:ascii="Times New Roman" w:hAnsi="Times New Roman" w:cs="Times New Roman"/>
                <w:sz w:val="24"/>
                <w:szCs w:val="24"/>
              </w:rPr>
            </w:rPrChange>
          </w:rPr>
          <w:t xml:space="preserve"> ratio above 3000 to 1 to</w:t>
        </w:r>
      </w:ins>
      <w:ins w:id="630" w:author="Coral Wonderly" w:date="2017-03-14T09:21:00Z">
        <w:r w:rsidR="004B2EDF" w:rsidRPr="00091E4C">
          <w:rPr>
            <w:rFonts w:ascii="Times New Roman" w:hAnsi="Times New Roman" w:cs="Times New Roman"/>
            <w:sz w:val="24"/>
            <w:szCs w:val="24"/>
            <w:highlight w:val="yellow"/>
            <w:rPrChange w:id="631" w:author="Coral Wonderly" w:date="2017-03-14T09:41:00Z">
              <w:rPr>
                <w:rFonts w:ascii="Times New Roman" w:hAnsi="Times New Roman" w:cs="Times New Roman"/>
                <w:sz w:val="24"/>
                <w:szCs w:val="24"/>
              </w:rPr>
            </w:rPrChange>
          </w:rPr>
          <w:t xml:space="preserve"> indicate</w:t>
        </w:r>
      </w:ins>
      <w:ins w:id="632" w:author="Coral Wonderly" w:date="2017-03-14T09:19:00Z">
        <w:r w:rsidR="00E601EA" w:rsidRPr="00091E4C">
          <w:rPr>
            <w:rFonts w:ascii="Times New Roman" w:hAnsi="Times New Roman" w:cs="Times New Roman"/>
            <w:sz w:val="24"/>
            <w:szCs w:val="24"/>
            <w:highlight w:val="yellow"/>
            <w:rPrChange w:id="633" w:author="Coral Wonderly" w:date="2017-03-14T09:41:00Z">
              <w:rPr>
                <w:rFonts w:ascii="Times New Roman" w:hAnsi="Times New Roman" w:cs="Times New Roman"/>
                <w:sz w:val="24"/>
                <w:szCs w:val="24"/>
              </w:rPr>
            </w:rPrChange>
          </w:rPr>
          <w:t xml:space="preserve"> need of increased primary care</w:t>
        </w:r>
      </w:ins>
      <w:ins w:id="634" w:author="EWU" w:date="2017-03-14T13:00:00Z">
        <w:r w:rsidR="00562E30">
          <w:rPr>
            <w:rFonts w:ascii="Times New Roman" w:hAnsi="Times New Roman" w:cs="Times New Roman"/>
            <w:sz w:val="24"/>
            <w:szCs w:val="24"/>
            <w:highlight w:val="yellow"/>
          </w:rPr>
          <w:t xml:space="preserve"> (SOURCE)</w:t>
        </w:r>
      </w:ins>
      <w:ins w:id="635" w:author="Coral Wonderly" w:date="2017-03-14T09:39:00Z">
        <w:r w:rsidR="00091E4C" w:rsidRPr="00091E4C">
          <w:rPr>
            <w:rFonts w:ascii="Times New Roman" w:hAnsi="Times New Roman" w:cs="Times New Roman"/>
            <w:sz w:val="24"/>
            <w:szCs w:val="24"/>
            <w:highlight w:val="yellow"/>
            <w:rPrChange w:id="636" w:author="Coral Wonderly" w:date="2017-03-14T09:41:00Z">
              <w:rPr>
                <w:rFonts w:ascii="Times New Roman" w:hAnsi="Times New Roman" w:cs="Times New Roman"/>
                <w:sz w:val="24"/>
                <w:szCs w:val="24"/>
              </w:rPr>
            </w:rPrChange>
          </w:rPr>
          <w:t xml:space="preserve">.  </w:t>
        </w:r>
      </w:ins>
      <w:ins w:id="637" w:author="Coral Wonderly" w:date="2017-03-14T09:29:00Z">
        <w:r w:rsidR="00BE3ED4" w:rsidRPr="00091E4C">
          <w:rPr>
            <w:rFonts w:ascii="Times New Roman" w:hAnsi="Times New Roman" w:cs="Times New Roman"/>
            <w:sz w:val="24"/>
            <w:szCs w:val="24"/>
            <w:highlight w:val="yellow"/>
            <w:rPrChange w:id="638" w:author="Coral Wonderly" w:date="2017-03-14T09:41:00Z">
              <w:rPr>
                <w:rFonts w:ascii="Times New Roman" w:hAnsi="Times New Roman" w:cs="Times New Roman"/>
                <w:sz w:val="24"/>
                <w:szCs w:val="24"/>
              </w:rPr>
            </w:rPrChange>
          </w:rPr>
          <w:t xml:space="preserve">Therefore, the results of Huang and </w:t>
        </w:r>
        <w:proofErr w:type="spellStart"/>
        <w:r w:rsidR="00BE3ED4" w:rsidRPr="00091E4C">
          <w:rPr>
            <w:rFonts w:ascii="Times New Roman" w:hAnsi="Times New Roman" w:cs="Times New Roman"/>
            <w:sz w:val="24"/>
            <w:szCs w:val="24"/>
            <w:highlight w:val="yellow"/>
            <w:rPrChange w:id="639" w:author="Coral Wonderly" w:date="2017-03-14T09:41:00Z">
              <w:rPr>
                <w:rFonts w:ascii="Times New Roman" w:hAnsi="Times New Roman" w:cs="Times New Roman"/>
                <w:sz w:val="24"/>
                <w:szCs w:val="24"/>
              </w:rPr>
            </w:rPrChange>
          </w:rPr>
          <w:t>Finegold’s</w:t>
        </w:r>
        <w:proofErr w:type="spellEnd"/>
        <w:r w:rsidR="00BE3ED4" w:rsidRPr="00091E4C">
          <w:rPr>
            <w:rFonts w:ascii="Times New Roman" w:hAnsi="Times New Roman" w:cs="Times New Roman"/>
            <w:sz w:val="24"/>
            <w:szCs w:val="24"/>
            <w:highlight w:val="yellow"/>
            <w:rPrChange w:id="640" w:author="Coral Wonderly" w:date="2017-03-14T09:41:00Z">
              <w:rPr>
                <w:rFonts w:ascii="Times New Roman" w:hAnsi="Times New Roman" w:cs="Times New Roman"/>
                <w:sz w:val="24"/>
                <w:szCs w:val="24"/>
              </w:rPr>
            </w:rPrChange>
          </w:rPr>
          <w:t xml:space="preserve"> study indicate that the average PCSA in the U.S. is not in need of additional primary care providers</w:t>
        </w:r>
        <w:r w:rsidR="00BE3ED4">
          <w:rPr>
            <w:rFonts w:ascii="Times New Roman" w:hAnsi="Times New Roman" w:cs="Times New Roman"/>
            <w:sz w:val="24"/>
            <w:szCs w:val="24"/>
          </w:rPr>
          <w:t xml:space="preserve">.  </w:t>
        </w:r>
      </w:ins>
      <w:ins w:id="641" w:author="Coral Wonderly" w:date="2017-02-26T11:40:00Z">
        <w:r w:rsidR="00415169">
          <w:rPr>
            <w:rFonts w:ascii="Times New Roman" w:hAnsi="Times New Roman" w:cs="Times New Roman"/>
            <w:sz w:val="24"/>
            <w:szCs w:val="24"/>
          </w:rPr>
          <w:t xml:space="preserve">However, </w:t>
        </w:r>
      </w:ins>
      <w:ins w:id="642" w:author="Coral Wonderly" w:date="2017-02-26T11:42:00Z">
        <w:del w:id="643" w:author="EWU" w:date="2017-03-10T14:38:00Z">
          <w:r w:rsidR="00415169" w:rsidDel="006A68C9">
            <w:rPr>
              <w:rFonts w:ascii="Times New Roman" w:hAnsi="Times New Roman" w:cs="Times New Roman"/>
              <w:sz w:val="24"/>
              <w:szCs w:val="24"/>
            </w:rPr>
            <w:delText>results like these may be misleading because the</w:delText>
          </w:r>
          <w:r w:rsidR="00934C49" w:rsidDel="006A68C9">
            <w:rPr>
              <w:rFonts w:ascii="Times New Roman" w:hAnsi="Times New Roman" w:cs="Times New Roman"/>
              <w:sz w:val="24"/>
              <w:szCs w:val="24"/>
            </w:rPr>
            <w:delText>y are measuring access at high</w:delText>
          </w:r>
          <w:r w:rsidR="00AD03F2" w:rsidDel="006A68C9">
            <w:rPr>
              <w:rFonts w:ascii="Times New Roman" w:hAnsi="Times New Roman" w:cs="Times New Roman"/>
              <w:sz w:val="24"/>
              <w:szCs w:val="24"/>
            </w:rPr>
            <w:delText xml:space="preserve"> levels of aggregatio</w:delText>
          </w:r>
        </w:del>
      </w:ins>
      <w:ins w:id="644" w:author="Coral Wonderly" w:date="2017-03-02T17:35:00Z">
        <w:del w:id="645" w:author="EWU" w:date="2017-03-10T14:38:00Z">
          <w:r w:rsidR="000C5ED8" w:rsidDel="006A68C9">
            <w:rPr>
              <w:rFonts w:ascii="Times New Roman" w:hAnsi="Times New Roman" w:cs="Times New Roman"/>
              <w:sz w:val="24"/>
              <w:szCs w:val="24"/>
            </w:rPr>
            <w:delText>n.</w:delText>
          </w:r>
        </w:del>
      </w:ins>
      <w:ins w:id="646" w:author="EWU" w:date="2017-03-10T14:38:00Z">
        <w:r w:rsidR="006A68C9">
          <w:rPr>
            <w:rFonts w:ascii="Times New Roman" w:hAnsi="Times New Roman" w:cs="Times New Roman"/>
            <w:sz w:val="24"/>
            <w:szCs w:val="24"/>
          </w:rPr>
          <w:t>it is import</w:t>
        </w:r>
      </w:ins>
      <w:ins w:id="647" w:author="EWU" w:date="2017-03-14T13:00:00Z">
        <w:r w:rsidR="00562E30">
          <w:rPr>
            <w:rFonts w:ascii="Times New Roman" w:hAnsi="Times New Roman" w:cs="Times New Roman"/>
            <w:sz w:val="24"/>
            <w:szCs w:val="24"/>
          </w:rPr>
          <w:t>ant</w:t>
        </w:r>
      </w:ins>
      <w:ins w:id="648" w:author="EWU" w:date="2017-03-10T14:38:00Z">
        <w:r w:rsidR="006A68C9">
          <w:rPr>
            <w:rFonts w:ascii="Times New Roman" w:hAnsi="Times New Roman" w:cs="Times New Roman"/>
            <w:sz w:val="24"/>
            <w:szCs w:val="24"/>
          </w:rPr>
          <w:t xml:space="preserve"> to recognize </w:t>
        </w:r>
      </w:ins>
      <w:ins w:id="649" w:author="EWU" w:date="2017-03-10T14:39:00Z">
        <w:r w:rsidR="006A68C9">
          <w:rPr>
            <w:rFonts w:ascii="Times New Roman" w:hAnsi="Times New Roman" w:cs="Times New Roman"/>
            <w:sz w:val="24"/>
            <w:szCs w:val="24"/>
          </w:rPr>
          <w:t xml:space="preserve">that estimates based on high level of aggregation, such as </w:t>
        </w:r>
      </w:ins>
      <w:ins w:id="650" w:author="EWU" w:date="2017-03-10T14:40:00Z">
        <w:r w:rsidR="006A68C9">
          <w:rPr>
            <w:rFonts w:ascii="Times New Roman" w:hAnsi="Times New Roman" w:cs="Times New Roman"/>
            <w:sz w:val="24"/>
            <w:szCs w:val="24"/>
          </w:rPr>
          <w:t xml:space="preserve">PCSA, </w:t>
        </w:r>
      </w:ins>
      <w:ins w:id="651" w:author="Coral Wonderly" w:date="2017-03-02T17:35:00Z">
        <w:del w:id="652" w:author="EWU" w:date="2017-03-10T14:39:00Z">
          <w:r w:rsidR="000C5ED8" w:rsidDel="006A68C9">
            <w:rPr>
              <w:rFonts w:ascii="Times New Roman" w:hAnsi="Times New Roman" w:cs="Times New Roman"/>
              <w:sz w:val="24"/>
              <w:szCs w:val="24"/>
            </w:rPr>
            <w:delText xml:space="preserve"> </w:delText>
          </w:r>
        </w:del>
      </w:ins>
      <w:ins w:id="653" w:author="EWU" w:date="2017-03-10T14:40:00Z">
        <w:r w:rsidR="00905398">
          <w:rPr>
            <w:rFonts w:ascii="Times New Roman" w:hAnsi="Times New Roman" w:cs="Times New Roman"/>
            <w:sz w:val="24"/>
            <w:szCs w:val="24"/>
          </w:rPr>
          <w:t>ma</w:t>
        </w:r>
        <w:r w:rsidR="006A68C9">
          <w:rPr>
            <w:rFonts w:ascii="Times New Roman" w:hAnsi="Times New Roman" w:cs="Times New Roman"/>
            <w:sz w:val="24"/>
            <w:szCs w:val="24"/>
          </w:rPr>
          <w:t xml:space="preserve">y </w:t>
        </w:r>
      </w:ins>
      <w:ins w:id="654" w:author="Coral Wonderly" w:date="2017-03-02T17:35:00Z">
        <w:del w:id="655" w:author="EWU" w:date="2017-03-10T14:40:00Z">
          <w:r w:rsidR="000C5ED8" w:rsidDel="006A68C9">
            <w:rPr>
              <w:rFonts w:ascii="Times New Roman" w:hAnsi="Times New Roman" w:cs="Times New Roman"/>
              <w:sz w:val="24"/>
              <w:szCs w:val="24"/>
            </w:rPr>
            <w:delText xml:space="preserve">And thus will </w:delText>
          </w:r>
        </w:del>
      </w:ins>
      <w:moveFromRangeStart w:id="656" w:author="Coral Wonderly" w:date="2017-02-26T11:40:00Z" w:name="move475872581"/>
      <w:moveFrom w:id="657" w:author="Coral Wonderly" w:date="2017-02-26T11:40:00Z">
        <w:del w:id="658" w:author="Coral Wonderly" w:date="2017-03-02T17:35:00Z">
          <w:r w:rsidR="003E520A" w:rsidDel="000C5ED8">
            <w:rPr>
              <w:rFonts w:ascii="Times New Roman" w:hAnsi="Times New Roman" w:cs="Times New Roman"/>
              <w:sz w:val="24"/>
              <w:szCs w:val="24"/>
            </w:rPr>
            <w:delText>There have been</w:delText>
          </w:r>
          <w:r w:rsidR="001D72E4" w:rsidDel="000C5ED8">
            <w:rPr>
              <w:rFonts w:ascii="Times New Roman" w:hAnsi="Times New Roman" w:cs="Times New Roman"/>
              <w:sz w:val="24"/>
              <w:szCs w:val="24"/>
            </w:rPr>
            <w:delText xml:space="preserve"> </w:delText>
          </w:r>
          <w:r w:rsidR="00C16279" w:rsidDel="000C5ED8">
            <w:rPr>
              <w:rFonts w:ascii="Times New Roman" w:hAnsi="Times New Roman" w:cs="Times New Roman"/>
              <w:sz w:val="24"/>
              <w:szCs w:val="24"/>
            </w:rPr>
            <w:delText xml:space="preserve">few </w:delText>
          </w:r>
          <w:r w:rsidR="001D72E4" w:rsidDel="000C5ED8">
            <w:rPr>
              <w:rFonts w:ascii="Times New Roman" w:hAnsi="Times New Roman" w:cs="Times New Roman"/>
              <w:sz w:val="24"/>
              <w:szCs w:val="24"/>
            </w:rPr>
            <w:delText>studies</w:delText>
          </w:r>
          <w:r w:rsidR="003E520A" w:rsidDel="000C5ED8">
            <w:rPr>
              <w:rFonts w:ascii="Times New Roman" w:hAnsi="Times New Roman" w:cs="Times New Roman"/>
              <w:sz w:val="24"/>
              <w:szCs w:val="24"/>
            </w:rPr>
            <w:delText xml:space="preserve"> that</w:delText>
          </w:r>
          <w:r w:rsidR="001D72E4" w:rsidDel="000C5ED8">
            <w:rPr>
              <w:rFonts w:ascii="Times New Roman" w:hAnsi="Times New Roman" w:cs="Times New Roman"/>
              <w:sz w:val="24"/>
              <w:szCs w:val="24"/>
            </w:rPr>
            <w:delText xml:space="preserve"> have addressed and examined the potential disparities at the </w:delText>
          </w:r>
          <w:r w:rsidR="004E2F04" w:rsidDel="000C5ED8">
            <w:rPr>
              <w:rFonts w:ascii="Times New Roman" w:hAnsi="Times New Roman" w:cs="Times New Roman"/>
              <w:sz w:val="24"/>
              <w:szCs w:val="24"/>
            </w:rPr>
            <w:delText xml:space="preserve">local </w:delText>
          </w:r>
          <w:r w:rsidR="001D72E4" w:rsidDel="000C5ED8">
            <w:rPr>
              <w:rFonts w:ascii="Times New Roman" w:hAnsi="Times New Roman" w:cs="Times New Roman"/>
              <w:sz w:val="24"/>
              <w:szCs w:val="24"/>
            </w:rPr>
            <w:delText>leve</w:delText>
          </w:r>
        </w:del>
        <w:del w:id="659" w:author="Coral Wonderly" w:date="2017-02-26T11:40:00Z">
          <w:r w:rsidR="001D72E4" w:rsidDel="00415169">
            <w:rPr>
              <w:rFonts w:ascii="Times New Roman" w:hAnsi="Times New Roman" w:cs="Times New Roman"/>
              <w:sz w:val="24"/>
              <w:szCs w:val="24"/>
            </w:rPr>
            <w:delText>l.</w:delText>
          </w:r>
        </w:del>
      </w:moveFrom>
      <w:moveFromRangeEnd w:id="656"/>
      <w:del w:id="660" w:author="Coral Wonderly" w:date="2017-02-26T11:40:00Z">
        <w:r w:rsidR="001D72E4" w:rsidDel="00415169">
          <w:rPr>
            <w:rFonts w:ascii="Times New Roman" w:hAnsi="Times New Roman" w:cs="Times New Roman"/>
            <w:sz w:val="24"/>
            <w:szCs w:val="24"/>
          </w:rPr>
          <w:delText xml:space="preserve">  </w:delText>
        </w:r>
      </w:del>
      <w:del w:id="661" w:author="Coral Wonderly" w:date="2017-03-02T17:35:00Z">
        <w:r w:rsidR="001D72E4" w:rsidDel="000C5ED8">
          <w:rPr>
            <w:rFonts w:ascii="Times New Roman" w:hAnsi="Times New Roman" w:cs="Times New Roman"/>
            <w:sz w:val="24"/>
            <w:szCs w:val="24"/>
          </w:rPr>
          <w:delText xml:space="preserve">This </w:delText>
        </w:r>
      </w:del>
      <w:del w:id="662" w:author="Coral Wonderly" w:date="2017-02-26T11:43:00Z">
        <w:r w:rsidR="001D72E4" w:rsidDel="00415169">
          <w:rPr>
            <w:rFonts w:ascii="Times New Roman" w:hAnsi="Times New Roman" w:cs="Times New Roman"/>
            <w:sz w:val="24"/>
            <w:szCs w:val="24"/>
          </w:rPr>
          <w:delText>may be</w:delText>
        </w:r>
      </w:del>
      <w:del w:id="663" w:author="Coral Wonderly" w:date="2017-03-02T17:35:00Z">
        <w:r w:rsidR="001D72E4" w:rsidDel="000C5ED8">
          <w:rPr>
            <w:rFonts w:ascii="Times New Roman" w:hAnsi="Times New Roman" w:cs="Times New Roman"/>
            <w:sz w:val="24"/>
            <w:szCs w:val="24"/>
          </w:rPr>
          <w:delText xml:space="preserve"> problematic because measuring access at higher levels of aggregation will </w:delText>
        </w:r>
      </w:del>
      <w:r w:rsidR="001D72E4">
        <w:rPr>
          <w:rFonts w:ascii="Times New Roman" w:hAnsi="Times New Roman" w:cs="Times New Roman"/>
          <w:sz w:val="24"/>
          <w:szCs w:val="24"/>
        </w:rPr>
        <w:t xml:space="preserve">not </w:t>
      </w:r>
      <w:r w:rsidR="001D72E4" w:rsidRPr="001D72E4">
        <w:rPr>
          <w:rFonts w:ascii="Times New Roman" w:hAnsi="Times New Roman" w:cs="Times New Roman"/>
          <w:sz w:val="24"/>
          <w:szCs w:val="24"/>
        </w:rPr>
        <w:t>capture underlying health care disparities</w:t>
      </w:r>
      <w:r w:rsidR="005A5BF9">
        <w:rPr>
          <w:rFonts w:ascii="Times New Roman" w:hAnsi="Times New Roman" w:cs="Times New Roman"/>
          <w:sz w:val="24"/>
          <w:szCs w:val="24"/>
        </w:rPr>
        <w:t xml:space="preserve"> (</w:t>
      </w:r>
      <w:proofErr w:type="spellStart"/>
      <w:ins w:id="664" w:author="Coral Wonderly" w:date="2017-03-02T17:35:00Z">
        <w:r w:rsidR="000C5ED8">
          <w:rPr>
            <w:rFonts w:ascii="Times New Roman" w:hAnsi="Times New Roman" w:cs="Times New Roman"/>
            <w:sz w:val="24"/>
            <w:szCs w:val="24"/>
          </w:rPr>
          <w:t>Gentili</w:t>
        </w:r>
        <w:proofErr w:type="spellEnd"/>
        <w:r w:rsidR="000C5ED8">
          <w:rPr>
            <w:rFonts w:ascii="Times New Roman" w:hAnsi="Times New Roman" w:cs="Times New Roman"/>
            <w:sz w:val="24"/>
            <w:szCs w:val="24"/>
          </w:rPr>
          <w:t xml:space="preserve">, </w:t>
        </w:r>
        <w:proofErr w:type="spellStart"/>
        <w:r w:rsidR="000C5ED8">
          <w:rPr>
            <w:rFonts w:ascii="Times New Roman" w:hAnsi="Times New Roman" w:cs="Times New Roman"/>
            <w:sz w:val="24"/>
            <w:szCs w:val="24"/>
          </w:rPr>
          <w:t>Isett</w:t>
        </w:r>
        <w:proofErr w:type="spellEnd"/>
        <w:r w:rsidR="000C5ED8">
          <w:rPr>
            <w:rFonts w:ascii="Times New Roman" w:hAnsi="Times New Roman" w:cs="Times New Roman"/>
            <w:sz w:val="24"/>
            <w:szCs w:val="24"/>
          </w:rPr>
          <w:t xml:space="preserve">, </w:t>
        </w:r>
        <w:proofErr w:type="spellStart"/>
        <w:r w:rsidR="000C5ED8">
          <w:rPr>
            <w:rFonts w:ascii="Times New Roman" w:hAnsi="Times New Roman" w:cs="Times New Roman"/>
            <w:sz w:val="24"/>
            <w:szCs w:val="24"/>
          </w:rPr>
          <w:t>Serban</w:t>
        </w:r>
        <w:proofErr w:type="spellEnd"/>
        <w:r w:rsidR="000C5ED8">
          <w:rPr>
            <w:rFonts w:ascii="Times New Roman" w:hAnsi="Times New Roman" w:cs="Times New Roman"/>
            <w:sz w:val="24"/>
            <w:szCs w:val="24"/>
          </w:rPr>
          <w:t>, Swann, 2015, Wright and Ricketts, 2010</w:t>
        </w:r>
      </w:ins>
      <w:del w:id="665" w:author="Coral Wonderly" w:date="2017-03-02T17:35:00Z">
        <w:r w:rsidR="005A5BF9" w:rsidDel="000C5ED8">
          <w:rPr>
            <w:rFonts w:ascii="Times New Roman" w:hAnsi="Times New Roman" w:cs="Times New Roman"/>
            <w:sz w:val="24"/>
            <w:szCs w:val="24"/>
          </w:rPr>
          <w:delText>Gentili et al., 2015</w:delText>
        </w:r>
      </w:del>
      <w:ins w:id="666" w:author="Coral Wonderly" w:date="2017-03-02T17:35:00Z">
        <w:r w:rsidR="000C5ED8">
          <w:rPr>
            <w:rFonts w:ascii="Times New Roman" w:hAnsi="Times New Roman" w:cs="Times New Roman"/>
            <w:sz w:val="24"/>
            <w:szCs w:val="24"/>
          </w:rPr>
          <w:t xml:space="preserve">; </w:t>
        </w:r>
      </w:ins>
      <w:ins w:id="667" w:author="Coral Wonderly" w:date="2017-02-26T13:16:00Z">
        <w:r w:rsidR="00A44A31">
          <w:rPr>
            <w:rFonts w:ascii="Times New Roman" w:hAnsi="Times New Roman" w:cs="Times New Roman"/>
            <w:sz w:val="24"/>
            <w:szCs w:val="24"/>
          </w:rPr>
          <w:t xml:space="preserve">Mobley, </w:t>
        </w:r>
        <w:proofErr w:type="spellStart"/>
        <w:r w:rsidR="00A44A31">
          <w:rPr>
            <w:rFonts w:ascii="Times New Roman" w:hAnsi="Times New Roman" w:cs="Times New Roman"/>
            <w:sz w:val="24"/>
            <w:szCs w:val="24"/>
          </w:rPr>
          <w:t>Kuo</w:t>
        </w:r>
        <w:proofErr w:type="spellEnd"/>
        <w:r w:rsidR="00A44A31">
          <w:rPr>
            <w:rFonts w:ascii="Times New Roman" w:hAnsi="Times New Roman" w:cs="Times New Roman"/>
            <w:sz w:val="24"/>
            <w:szCs w:val="24"/>
          </w:rPr>
          <w:t>, and Andrews, 2008</w:t>
        </w:r>
      </w:ins>
      <w:r w:rsidR="005A5BF9">
        <w:rPr>
          <w:rFonts w:ascii="Times New Roman" w:hAnsi="Times New Roman" w:cs="Times New Roman"/>
          <w:sz w:val="24"/>
          <w:szCs w:val="24"/>
        </w:rPr>
        <w:t>)</w:t>
      </w:r>
      <w:r w:rsidR="00234E62">
        <w:rPr>
          <w:rFonts w:ascii="Times New Roman" w:hAnsi="Times New Roman" w:cs="Times New Roman"/>
          <w:sz w:val="24"/>
          <w:szCs w:val="24"/>
        </w:rPr>
        <w:t xml:space="preserve">.  This could lead to either the </w:t>
      </w:r>
      <w:r w:rsidR="00416D98">
        <w:rPr>
          <w:rFonts w:ascii="Times New Roman" w:hAnsi="Times New Roman" w:cs="Times New Roman"/>
          <w:sz w:val="24"/>
          <w:szCs w:val="24"/>
        </w:rPr>
        <w:t>over</w:t>
      </w:r>
      <w:r w:rsidR="00234E62">
        <w:rPr>
          <w:rFonts w:ascii="Times New Roman" w:hAnsi="Times New Roman" w:cs="Times New Roman"/>
          <w:sz w:val="24"/>
          <w:szCs w:val="24"/>
        </w:rPr>
        <w:t xml:space="preserve"> or underestimation of primary care accessibility within the area being analyzed because the</w:t>
      </w:r>
      <w:r w:rsidR="004E2F04">
        <w:rPr>
          <w:rFonts w:ascii="Times New Roman" w:hAnsi="Times New Roman" w:cs="Times New Roman"/>
          <w:sz w:val="24"/>
          <w:szCs w:val="24"/>
        </w:rPr>
        <w:t xml:space="preserve"> level of</w:t>
      </w:r>
      <w:r w:rsidR="00234E62">
        <w:rPr>
          <w:rFonts w:ascii="Times New Roman" w:hAnsi="Times New Roman" w:cs="Times New Roman"/>
          <w:sz w:val="24"/>
          <w:szCs w:val="24"/>
        </w:rPr>
        <w:t xml:space="preserve"> access is being smoothed out over a large area.  </w:t>
      </w:r>
      <w:proofErr w:type="spellStart"/>
      <w:r w:rsidR="00234E62" w:rsidRPr="00234E62">
        <w:rPr>
          <w:rFonts w:ascii="Times New Roman" w:hAnsi="Times New Roman" w:cs="Times New Roman"/>
          <w:sz w:val="24"/>
          <w:szCs w:val="24"/>
        </w:rPr>
        <w:t>Gentili</w:t>
      </w:r>
      <w:proofErr w:type="spellEnd"/>
      <w:r w:rsidR="00234E62" w:rsidRPr="00234E62">
        <w:rPr>
          <w:rFonts w:ascii="Times New Roman" w:hAnsi="Times New Roman" w:cs="Times New Roman"/>
          <w:sz w:val="24"/>
          <w:szCs w:val="24"/>
        </w:rPr>
        <w:t xml:space="preserve"> et al. (2015) demonstrated this smoothing effect in their study by comparing the health care accessibility and availability estimates of counties and their respective census tracts</w:t>
      </w:r>
      <w:ins w:id="668" w:author="Coral Wonderly" w:date="2017-02-26T11:44:00Z">
        <w:r w:rsidR="00AD03F2">
          <w:rPr>
            <w:rFonts w:ascii="Times New Roman" w:hAnsi="Times New Roman" w:cs="Times New Roman"/>
            <w:sz w:val="24"/>
            <w:szCs w:val="24"/>
          </w:rPr>
          <w:t xml:space="preserve"> in both California and </w:t>
        </w:r>
      </w:ins>
      <w:ins w:id="669" w:author="Coral Wonderly" w:date="2017-02-26T11:45:00Z">
        <w:r w:rsidR="00AD03F2">
          <w:rPr>
            <w:rFonts w:ascii="Times New Roman" w:hAnsi="Times New Roman" w:cs="Times New Roman"/>
            <w:sz w:val="24"/>
            <w:szCs w:val="24"/>
          </w:rPr>
          <w:t>Georgia</w:t>
        </w:r>
      </w:ins>
      <w:r w:rsidR="00234E62" w:rsidRPr="00234E62">
        <w:rPr>
          <w:rFonts w:ascii="Times New Roman" w:hAnsi="Times New Roman" w:cs="Times New Roman"/>
          <w:sz w:val="24"/>
          <w:szCs w:val="24"/>
        </w:rPr>
        <w:t xml:space="preserve">.  They found that county level estimates tend to underestimate spatial access because they </w:t>
      </w:r>
      <w:ins w:id="670" w:author="Coral Wonderly" w:date="2017-02-26T11:47:00Z">
        <w:r w:rsidR="00517A2D">
          <w:rPr>
            <w:rFonts w:ascii="Times New Roman" w:hAnsi="Times New Roman" w:cs="Times New Roman"/>
            <w:sz w:val="24"/>
            <w:szCs w:val="24"/>
          </w:rPr>
          <w:t>did not accurately account for di</w:t>
        </w:r>
        <w:bookmarkStart w:id="671" w:name="_GoBack"/>
        <w:bookmarkEnd w:id="671"/>
        <w:r w:rsidR="00517A2D">
          <w:rPr>
            <w:rFonts w:ascii="Times New Roman" w:hAnsi="Times New Roman" w:cs="Times New Roman"/>
            <w:sz w:val="24"/>
            <w:szCs w:val="24"/>
          </w:rPr>
          <w:t xml:space="preserve">fferent levels of accessibility within the county and thus </w:t>
        </w:r>
      </w:ins>
      <w:r w:rsidR="00234E62" w:rsidRPr="00234E62">
        <w:rPr>
          <w:rFonts w:ascii="Times New Roman" w:hAnsi="Times New Roman" w:cs="Times New Roman"/>
          <w:sz w:val="24"/>
          <w:szCs w:val="24"/>
        </w:rPr>
        <w:t>spread out access over space.  By only analyzing primary care access at higher levels of aggregation any disparities at the local level are being ignored.</w:t>
      </w:r>
      <w:ins w:id="672" w:author="Coral Wonderly" w:date="2017-02-26T11:39:00Z">
        <w:r w:rsidR="00415169" w:rsidRPr="00415169">
          <w:rPr>
            <w:rFonts w:ascii="Times New Roman" w:hAnsi="Times New Roman" w:cs="Times New Roman"/>
            <w:sz w:val="24"/>
            <w:szCs w:val="24"/>
          </w:rPr>
          <w:t xml:space="preserve"> </w:t>
        </w:r>
      </w:ins>
      <w:ins w:id="673" w:author="EWU" w:date="2017-03-10T14:43:00Z">
        <w:r w:rsidR="00675CEC">
          <w:rPr>
            <w:rFonts w:ascii="Times New Roman" w:hAnsi="Times New Roman" w:cs="Times New Roman"/>
            <w:sz w:val="24"/>
            <w:szCs w:val="24"/>
          </w:rPr>
          <w:t xml:space="preserve">While there </w:t>
        </w:r>
        <w:proofErr w:type="gramStart"/>
        <w:r w:rsidR="00675CEC">
          <w:rPr>
            <w:rFonts w:ascii="Times New Roman" w:hAnsi="Times New Roman" w:cs="Times New Roman"/>
            <w:sz w:val="24"/>
            <w:szCs w:val="24"/>
          </w:rPr>
          <w:t>has been an increasing number of studies</w:t>
        </w:r>
      </w:ins>
      <w:moveToRangeStart w:id="674" w:author="Coral Wonderly" w:date="2017-02-26T11:39:00Z" w:name="move475872510"/>
      <w:moveTo w:id="675" w:author="Coral Wonderly" w:date="2017-02-26T11:39:00Z">
        <w:del w:id="676" w:author="Coral Wonderly" w:date="2017-02-26T11:43:00Z">
          <w:r w:rsidR="00415169" w:rsidDel="00415169">
            <w:rPr>
              <w:rFonts w:ascii="Times New Roman" w:hAnsi="Times New Roman" w:cs="Times New Roman"/>
              <w:sz w:val="24"/>
              <w:szCs w:val="24"/>
            </w:rPr>
            <w:delText>However, most</w:delText>
          </w:r>
        </w:del>
      </w:moveTo>
      <w:ins w:id="677" w:author="Coral Wonderly" w:date="2017-02-26T11:43:00Z">
        <w:del w:id="678" w:author="EWU" w:date="2017-03-10T14:43:00Z">
          <w:r w:rsidR="00415169" w:rsidDel="00675CEC">
            <w:rPr>
              <w:rFonts w:ascii="Times New Roman" w:hAnsi="Times New Roman" w:cs="Times New Roman"/>
              <w:sz w:val="24"/>
              <w:szCs w:val="24"/>
            </w:rPr>
            <w:delText>Most</w:delText>
          </w:r>
        </w:del>
      </w:ins>
      <w:moveTo w:id="679" w:author="Coral Wonderly" w:date="2017-02-26T11:39:00Z">
        <w:del w:id="680" w:author="EWU" w:date="2017-03-10T14:43:00Z">
          <w:r w:rsidR="00415169" w:rsidDel="00675CEC">
            <w:rPr>
              <w:rFonts w:ascii="Times New Roman" w:hAnsi="Times New Roman" w:cs="Times New Roman"/>
              <w:sz w:val="24"/>
              <w:szCs w:val="24"/>
            </w:rPr>
            <w:delText xml:space="preserve"> of the studies</w:delText>
          </w:r>
        </w:del>
        <w:r w:rsidR="00415169">
          <w:rPr>
            <w:rFonts w:ascii="Times New Roman" w:hAnsi="Times New Roman" w:cs="Times New Roman"/>
            <w:sz w:val="24"/>
            <w:szCs w:val="24"/>
          </w:rPr>
          <w:t xml:space="preserve"> </w:t>
        </w:r>
        <w:del w:id="681" w:author="EWU" w:date="2017-03-10T14:43:00Z">
          <w:r w:rsidR="00415169" w:rsidRPr="00675CEC" w:rsidDel="00675CEC">
            <w:rPr>
              <w:rFonts w:ascii="Times New Roman" w:hAnsi="Times New Roman" w:cs="Times New Roman"/>
              <w:sz w:val="24"/>
              <w:szCs w:val="24"/>
              <w:highlight w:val="yellow"/>
              <w:rPrChange w:id="682" w:author="EWU" w:date="2017-03-10T14:44:00Z">
                <w:rPr>
                  <w:rFonts w:ascii="Times New Roman" w:hAnsi="Times New Roman" w:cs="Times New Roman"/>
                  <w:sz w:val="24"/>
                  <w:szCs w:val="24"/>
                </w:rPr>
              </w:rPrChange>
            </w:rPr>
            <w:delText>addressing</w:delText>
          </w:r>
        </w:del>
      </w:moveTo>
      <w:ins w:id="683" w:author="EWU" w:date="2017-03-10T14:49:00Z">
        <w:r w:rsidR="008867EF">
          <w:rPr>
            <w:rFonts w:ascii="Times New Roman" w:hAnsi="Times New Roman" w:cs="Times New Roman"/>
            <w:sz w:val="24"/>
            <w:szCs w:val="24"/>
          </w:rPr>
          <w:t xml:space="preserve">evaluating </w:t>
        </w:r>
      </w:ins>
      <w:moveTo w:id="684" w:author="Coral Wonderly" w:date="2017-02-26T11:39:00Z">
        <w:del w:id="685" w:author="EWU" w:date="2017-03-10T14:49:00Z">
          <w:r w:rsidR="00415169" w:rsidDel="008867EF">
            <w:rPr>
              <w:rFonts w:ascii="Times New Roman" w:hAnsi="Times New Roman" w:cs="Times New Roman"/>
              <w:sz w:val="24"/>
              <w:szCs w:val="24"/>
            </w:rPr>
            <w:delText xml:space="preserve"> </w:delText>
          </w:r>
        </w:del>
        <w:r w:rsidR="00415169">
          <w:rPr>
            <w:rFonts w:ascii="Times New Roman" w:hAnsi="Times New Roman" w:cs="Times New Roman"/>
            <w:sz w:val="24"/>
            <w:szCs w:val="24"/>
          </w:rPr>
          <w:t>primary</w:t>
        </w:r>
        <w:proofErr w:type="gramEnd"/>
        <w:r w:rsidR="00415169">
          <w:rPr>
            <w:rFonts w:ascii="Times New Roman" w:hAnsi="Times New Roman" w:cs="Times New Roman"/>
            <w:sz w:val="24"/>
            <w:szCs w:val="24"/>
          </w:rPr>
          <w:t xml:space="preserve"> access disparities</w:t>
        </w:r>
      </w:moveTo>
      <w:ins w:id="686" w:author="EWU" w:date="2017-03-10T14:46:00Z">
        <w:r w:rsidR="00675CEC">
          <w:rPr>
            <w:rFonts w:ascii="Times New Roman" w:hAnsi="Times New Roman" w:cs="Times New Roman"/>
            <w:sz w:val="24"/>
            <w:szCs w:val="24"/>
          </w:rPr>
          <w:t>, most of the estimates are based on</w:t>
        </w:r>
      </w:ins>
      <w:moveTo w:id="687" w:author="Coral Wonderly" w:date="2017-02-26T11:39:00Z">
        <w:del w:id="688" w:author="EWU" w:date="2017-03-10T14:45:00Z">
          <w:r w:rsidR="00415169" w:rsidDel="00675CEC">
            <w:rPr>
              <w:rFonts w:ascii="Times New Roman" w:hAnsi="Times New Roman" w:cs="Times New Roman"/>
              <w:sz w:val="24"/>
              <w:szCs w:val="24"/>
            </w:rPr>
            <w:delText xml:space="preserve"> </w:delText>
          </w:r>
        </w:del>
        <w:del w:id="689" w:author="EWU" w:date="2017-03-10T14:46:00Z">
          <w:r w:rsidR="00415169" w:rsidDel="00675CEC">
            <w:rPr>
              <w:rFonts w:ascii="Times New Roman" w:hAnsi="Times New Roman" w:cs="Times New Roman"/>
              <w:sz w:val="24"/>
              <w:szCs w:val="24"/>
            </w:rPr>
            <w:delText>have been at</w:delText>
          </w:r>
        </w:del>
        <w:r w:rsidR="00415169">
          <w:rPr>
            <w:rFonts w:ascii="Times New Roman" w:hAnsi="Times New Roman" w:cs="Times New Roman"/>
            <w:sz w:val="24"/>
            <w:szCs w:val="24"/>
          </w:rPr>
          <w:t xml:space="preserve"> higher levels of aggregation, such as national, state, regional, and county.  </w:t>
        </w:r>
      </w:moveTo>
      <w:moveToRangeEnd w:id="674"/>
      <w:ins w:id="690" w:author="EWU" w:date="2017-03-10T14:49:00Z">
        <w:r w:rsidR="008867EF">
          <w:rPr>
            <w:rFonts w:ascii="Times New Roman" w:hAnsi="Times New Roman" w:cs="Times New Roman"/>
            <w:sz w:val="24"/>
            <w:szCs w:val="24"/>
          </w:rPr>
          <w:t>To</w:t>
        </w:r>
        <w:r w:rsidR="008867EF" w:rsidRPr="008867EF">
          <w:rPr>
            <w:rFonts w:ascii="Times New Roman" w:hAnsi="Times New Roman" w:cs="Times New Roman"/>
            <w:sz w:val="24"/>
            <w:szCs w:val="24"/>
          </w:rPr>
          <w:t xml:space="preserve"> our knowledge</w:t>
        </w:r>
        <w:r w:rsidR="008867EF">
          <w:rPr>
            <w:rFonts w:ascii="Times New Roman" w:hAnsi="Times New Roman" w:cs="Times New Roman"/>
            <w:sz w:val="24"/>
            <w:szCs w:val="24"/>
          </w:rPr>
          <w:t>, t</w:t>
        </w:r>
      </w:ins>
      <w:moveToRangeStart w:id="691" w:author="Coral Wonderly" w:date="2017-02-26T11:40:00Z" w:name="move475872581"/>
      <w:moveTo w:id="692" w:author="Coral Wonderly" w:date="2017-02-26T11:40:00Z">
        <w:del w:id="693" w:author="EWU" w:date="2017-03-10T14:49:00Z">
          <w:r w:rsidR="00415169" w:rsidDel="008867EF">
            <w:rPr>
              <w:rFonts w:ascii="Times New Roman" w:hAnsi="Times New Roman" w:cs="Times New Roman"/>
              <w:sz w:val="24"/>
              <w:szCs w:val="24"/>
            </w:rPr>
            <w:delText>T</w:delText>
          </w:r>
        </w:del>
        <w:r w:rsidR="00415169">
          <w:rPr>
            <w:rFonts w:ascii="Times New Roman" w:hAnsi="Times New Roman" w:cs="Times New Roman"/>
            <w:sz w:val="24"/>
            <w:szCs w:val="24"/>
          </w:rPr>
          <w:t xml:space="preserve">here </w:t>
        </w:r>
        <w:del w:id="694" w:author="EWU" w:date="2017-03-10T14:51:00Z">
          <w:r w:rsidR="00415169" w:rsidDel="00C6012D">
            <w:rPr>
              <w:rFonts w:ascii="Times New Roman" w:hAnsi="Times New Roman" w:cs="Times New Roman"/>
              <w:sz w:val="24"/>
              <w:szCs w:val="24"/>
            </w:rPr>
            <w:delText>ha</w:delText>
          </w:r>
        </w:del>
        <w:ins w:id="695" w:author="EWU" w:date="2017-03-10T14:51:00Z">
          <w:r w:rsidR="00C6012D">
            <w:rPr>
              <w:rFonts w:ascii="Times New Roman" w:hAnsi="Times New Roman" w:cs="Times New Roman"/>
              <w:sz w:val="24"/>
              <w:szCs w:val="24"/>
            </w:rPr>
            <w:t>ha</w:t>
          </w:r>
        </w:ins>
      </w:moveTo>
      <w:ins w:id="696" w:author="EWU" w:date="2017-03-10T14:51:00Z">
        <w:r w:rsidR="00C6012D">
          <w:rPr>
            <w:rFonts w:ascii="Times New Roman" w:hAnsi="Times New Roman" w:cs="Times New Roman"/>
            <w:sz w:val="24"/>
            <w:szCs w:val="24"/>
          </w:rPr>
          <w:t>s</w:t>
        </w:r>
      </w:ins>
      <w:moveTo w:id="697" w:author="Coral Wonderly" w:date="2017-02-26T11:40:00Z">
        <w:del w:id="698" w:author="EWU" w:date="2017-03-10T14:49:00Z">
          <w:r w:rsidR="00415169" w:rsidDel="008867EF">
            <w:rPr>
              <w:rFonts w:ascii="Times New Roman" w:hAnsi="Times New Roman" w:cs="Times New Roman"/>
              <w:sz w:val="24"/>
              <w:szCs w:val="24"/>
            </w:rPr>
            <w:delText>ve</w:delText>
          </w:r>
        </w:del>
        <w:r w:rsidR="00415169">
          <w:rPr>
            <w:rFonts w:ascii="Times New Roman" w:hAnsi="Times New Roman" w:cs="Times New Roman"/>
            <w:sz w:val="24"/>
            <w:szCs w:val="24"/>
          </w:rPr>
          <w:t xml:space="preserve"> been few studies that have addressed </w:t>
        </w:r>
        <w:r w:rsidR="00415169">
          <w:rPr>
            <w:rFonts w:ascii="Times New Roman" w:hAnsi="Times New Roman" w:cs="Times New Roman"/>
            <w:sz w:val="24"/>
            <w:szCs w:val="24"/>
          </w:rPr>
          <w:lastRenderedPageBreak/>
          <w:t>and examined the potential</w:t>
        </w:r>
      </w:moveTo>
      <w:ins w:id="699" w:author="Coral Wonderly" w:date="2017-03-14T09:24:00Z">
        <w:r w:rsidR="00466AA3">
          <w:rPr>
            <w:rFonts w:ascii="Times New Roman" w:hAnsi="Times New Roman" w:cs="Times New Roman"/>
            <w:sz w:val="24"/>
            <w:szCs w:val="24"/>
          </w:rPr>
          <w:t xml:space="preserve"> primary care</w:t>
        </w:r>
      </w:ins>
      <w:moveTo w:id="700" w:author="Coral Wonderly" w:date="2017-02-26T11:40:00Z">
        <w:r w:rsidR="00415169">
          <w:rPr>
            <w:rFonts w:ascii="Times New Roman" w:hAnsi="Times New Roman" w:cs="Times New Roman"/>
            <w:sz w:val="24"/>
            <w:szCs w:val="24"/>
          </w:rPr>
          <w:t xml:space="preserve"> disparities at the local level</w:t>
        </w:r>
      </w:moveTo>
      <w:ins w:id="701" w:author="EWU" w:date="2017-03-10T14:51:00Z">
        <w:r w:rsidR="00DD5BB6">
          <w:rPr>
            <w:rFonts w:ascii="Times New Roman" w:hAnsi="Times New Roman" w:cs="Times New Roman"/>
            <w:sz w:val="24"/>
            <w:szCs w:val="24"/>
          </w:rPr>
          <w:t xml:space="preserve"> (</w:t>
        </w:r>
        <w:del w:id="702" w:author="Coral Wonderly" w:date="2017-03-14T09:24:00Z">
          <w:r w:rsidR="00DD5BB6" w:rsidRPr="00BE41F9" w:rsidDel="00466AA3">
            <w:rPr>
              <w:rFonts w:ascii="Times New Roman" w:hAnsi="Times New Roman" w:cs="Times New Roman"/>
              <w:sz w:val="24"/>
              <w:szCs w:val="24"/>
              <w:highlight w:val="yellow"/>
              <w:rPrChange w:id="703" w:author="EWU" w:date="2017-03-10T14:52:00Z">
                <w:rPr>
                  <w:rFonts w:ascii="Times New Roman" w:hAnsi="Times New Roman" w:cs="Times New Roman"/>
                  <w:sz w:val="24"/>
                  <w:szCs w:val="24"/>
                </w:rPr>
              </w:rPrChange>
            </w:rPr>
            <w:delText>ADD STUDIES</w:delText>
          </w:r>
        </w:del>
      </w:ins>
      <w:ins w:id="704" w:author="Coral Wonderly" w:date="2017-03-14T09:24:00Z">
        <w:r w:rsidR="00466AA3">
          <w:rPr>
            <w:rFonts w:ascii="Times New Roman" w:hAnsi="Times New Roman" w:cs="Times New Roman"/>
            <w:sz w:val="24"/>
            <w:szCs w:val="24"/>
          </w:rPr>
          <w:t>Brown et al., 2016</w:t>
        </w:r>
      </w:ins>
      <w:ins w:id="705" w:author="Coral Wonderly" w:date="2017-03-14T09:25:00Z">
        <w:r w:rsidR="00466AA3">
          <w:rPr>
            <w:rFonts w:ascii="Times New Roman" w:hAnsi="Times New Roman" w:cs="Times New Roman"/>
            <w:sz w:val="24"/>
            <w:szCs w:val="24"/>
          </w:rPr>
          <w:t xml:space="preserve">; Luo and Wang, 2003; </w:t>
        </w:r>
        <w:proofErr w:type="spellStart"/>
        <w:r w:rsidR="00466AA3">
          <w:rPr>
            <w:rFonts w:ascii="Times New Roman" w:hAnsi="Times New Roman" w:cs="Times New Roman"/>
            <w:sz w:val="24"/>
            <w:szCs w:val="24"/>
          </w:rPr>
          <w:t>Mathison</w:t>
        </w:r>
        <w:proofErr w:type="spellEnd"/>
        <w:r w:rsidR="00466AA3">
          <w:rPr>
            <w:rFonts w:ascii="Times New Roman" w:hAnsi="Times New Roman" w:cs="Times New Roman"/>
            <w:sz w:val="24"/>
            <w:szCs w:val="24"/>
          </w:rPr>
          <w:t xml:space="preserve">, </w:t>
        </w:r>
        <w:proofErr w:type="spellStart"/>
        <w:r w:rsidR="00466AA3">
          <w:rPr>
            <w:rFonts w:ascii="Times New Roman" w:hAnsi="Times New Roman" w:cs="Times New Roman"/>
            <w:sz w:val="24"/>
            <w:szCs w:val="24"/>
          </w:rPr>
          <w:t>Chaberlain</w:t>
        </w:r>
        <w:proofErr w:type="spellEnd"/>
        <w:r w:rsidR="00466AA3">
          <w:rPr>
            <w:rFonts w:ascii="Times New Roman" w:hAnsi="Times New Roman" w:cs="Times New Roman"/>
            <w:sz w:val="24"/>
            <w:szCs w:val="24"/>
          </w:rPr>
          <w:t xml:space="preserve">, Cowan, </w:t>
        </w:r>
        <w:proofErr w:type="spellStart"/>
        <w:r w:rsidR="00466AA3">
          <w:rPr>
            <w:rFonts w:ascii="Times New Roman" w:hAnsi="Times New Roman" w:cs="Times New Roman"/>
            <w:sz w:val="24"/>
            <w:szCs w:val="24"/>
          </w:rPr>
          <w:t>Engstorm</w:t>
        </w:r>
        <w:proofErr w:type="spellEnd"/>
        <w:r w:rsidR="00466AA3">
          <w:rPr>
            <w:rFonts w:ascii="Times New Roman" w:hAnsi="Times New Roman" w:cs="Times New Roman"/>
            <w:sz w:val="24"/>
            <w:szCs w:val="24"/>
          </w:rPr>
          <w:t xml:space="preserve">, Fu, and Shoo, 2013; </w:t>
        </w:r>
      </w:ins>
      <w:proofErr w:type="spellStart"/>
      <w:ins w:id="706" w:author="Coral Wonderly" w:date="2017-03-14T09:43:00Z">
        <w:r w:rsidR="00162E8A">
          <w:rPr>
            <w:rFonts w:ascii="Times New Roman" w:hAnsi="Times New Roman" w:cs="Times New Roman"/>
            <w:sz w:val="24"/>
            <w:szCs w:val="24"/>
          </w:rPr>
          <w:t>G</w:t>
        </w:r>
      </w:ins>
      <w:ins w:id="707" w:author="Coral Wonderly" w:date="2017-03-14T09:25:00Z">
        <w:r w:rsidR="00466AA3">
          <w:rPr>
            <w:rFonts w:ascii="Times New Roman" w:hAnsi="Times New Roman" w:cs="Times New Roman"/>
            <w:sz w:val="24"/>
            <w:szCs w:val="24"/>
          </w:rPr>
          <w:t>uagliardo</w:t>
        </w:r>
        <w:proofErr w:type="spellEnd"/>
        <w:r w:rsidR="00466AA3">
          <w:rPr>
            <w:rFonts w:ascii="Times New Roman" w:hAnsi="Times New Roman" w:cs="Times New Roman"/>
            <w:sz w:val="24"/>
            <w:szCs w:val="24"/>
          </w:rPr>
          <w:t>, Chacko, and Joseph, 2004</w:t>
        </w:r>
      </w:ins>
      <w:ins w:id="708" w:author="EWU" w:date="2017-03-10T14:51:00Z">
        <w:r w:rsidR="00DD5BB6">
          <w:rPr>
            <w:rFonts w:ascii="Times New Roman" w:hAnsi="Times New Roman" w:cs="Times New Roman"/>
            <w:sz w:val="24"/>
            <w:szCs w:val="24"/>
          </w:rPr>
          <w:t>)</w:t>
        </w:r>
      </w:ins>
      <w:moveTo w:id="709" w:author="Coral Wonderly" w:date="2017-02-26T11:40:00Z">
        <w:r w:rsidR="00415169">
          <w:rPr>
            <w:rFonts w:ascii="Times New Roman" w:hAnsi="Times New Roman" w:cs="Times New Roman"/>
            <w:sz w:val="24"/>
            <w:szCs w:val="24"/>
          </w:rPr>
          <w:t>.</w:t>
        </w:r>
      </w:moveTo>
      <w:moveToRangeEnd w:id="691"/>
    </w:p>
    <w:p w14:paraId="736748A2" w14:textId="76AAE4A7" w:rsidR="006514DC" w:rsidRDefault="00AF7B44" w:rsidP="00387475">
      <w:pPr>
        <w:spacing w:after="0" w:line="360" w:lineRule="auto"/>
        <w:ind w:firstLine="0"/>
        <w:rPr>
          <w:ins w:id="710" w:author="EWU" w:date="2017-03-10T14:52:00Z"/>
          <w:rFonts w:ascii="Times New Roman" w:hAnsi="Times New Roman" w:cs="Times New Roman"/>
          <w:sz w:val="24"/>
          <w:szCs w:val="24"/>
        </w:rPr>
      </w:pPr>
      <w:del w:id="711" w:author="Coral Wonderly" w:date="2017-02-26T13:36:00Z">
        <w:r w:rsidDel="007C311B">
          <w:rPr>
            <w:rFonts w:ascii="Times New Roman" w:hAnsi="Times New Roman" w:cs="Times New Roman"/>
            <w:sz w:val="24"/>
            <w:szCs w:val="24"/>
          </w:rPr>
          <w:tab/>
        </w:r>
      </w:del>
      <w:moveFromRangeStart w:id="712" w:author="Coral Wonderly" w:date="2017-02-26T13:36:00Z" w:name="move475879488"/>
      <w:moveFrom w:id="713" w:author="Coral Wonderly" w:date="2017-02-26T13:36:00Z">
        <w:r w:rsidR="00150B06" w:rsidDel="007C311B">
          <w:rPr>
            <w:rFonts w:ascii="Times New Roman" w:hAnsi="Times New Roman" w:cs="Times New Roman"/>
            <w:sz w:val="24"/>
            <w:szCs w:val="24"/>
          </w:rPr>
          <w:t xml:space="preserve">Spatial spillovers are another potential problem when measuring access over space (Mobley et al., 2006).  These spatial spillovers can come from both social and non-social factors.  Social spatial spillovers are </w:t>
        </w:r>
        <w:r w:rsidR="0056165E" w:rsidDel="007C311B">
          <w:rPr>
            <w:rFonts w:ascii="Times New Roman" w:hAnsi="Times New Roman" w:cs="Times New Roman"/>
            <w:sz w:val="24"/>
            <w:szCs w:val="24"/>
          </w:rPr>
          <w:t xml:space="preserve">when neighborhoods have similar behavioral risk factors and health outcomes due to peoples influence over one another over space </w:t>
        </w:r>
        <w:commentRangeStart w:id="714"/>
        <w:r w:rsidR="0056165E" w:rsidRPr="0056165E" w:rsidDel="007C311B">
          <w:rPr>
            <w:rFonts w:ascii="Times New Roman" w:hAnsi="Times New Roman" w:cs="Times New Roman"/>
            <w:sz w:val="24"/>
            <w:szCs w:val="24"/>
          </w:rPr>
          <w:t xml:space="preserve">(Mobley et al., 2006).  </w:t>
        </w:r>
        <w:commentRangeEnd w:id="714"/>
        <w:r w:rsidR="0056165E" w:rsidDel="007C311B">
          <w:rPr>
            <w:rStyle w:val="CommentReference"/>
          </w:rPr>
          <w:commentReference w:id="714"/>
        </w:r>
        <w:r w:rsidR="0056165E" w:rsidDel="007C311B">
          <w:rPr>
            <w:rFonts w:ascii="Times New Roman" w:hAnsi="Times New Roman" w:cs="Times New Roman"/>
            <w:sz w:val="24"/>
            <w:szCs w:val="24"/>
          </w:rPr>
          <w:t xml:space="preserve">Non-social spatial spillovers may stem from the placement of physicians.  These types of spillovers occur because one community’s investment in new health infrastructure may impact a neighboring community’s access.  Both types of spatial spillovers occur because the boundaries of small geographic areas are not physically defined.  Because of this there is nothing to prevent residents of one </w:t>
        </w:r>
        <w:r w:rsidR="00F939AB" w:rsidDel="007C311B">
          <w:rPr>
            <w:rFonts w:ascii="Times New Roman" w:hAnsi="Times New Roman" w:cs="Times New Roman"/>
            <w:sz w:val="24"/>
            <w:szCs w:val="24"/>
          </w:rPr>
          <w:t>community</w:t>
        </w:r>
        <w:r w:rsidR="0056165E" w:rsidDel="007C311B">
          <w:rPr>
            <w:rFonts w:ascii="Times New Roman" w:hAnsi="Times New Roman" w:cs="Times New Roman"/>
            <w:sz w:val="24"/>
            <w:szCs w:val="24"/>
          </w:rPr>
          <w:t xml:space="preserve"> from going to another </w:t>
        </w:r>
        <w:r w:rsidR="00F939AB" w:rsidDel="007C311B">
          <w:rPr>
            <w:rFonts w:ascii="Times New Roman" w:hAnsi="Times New Roman" w:cs="Times New Roman"/>
            <w:sz w:val="24"/>
            <w:szCs w:val="24"/>
          </w:rPr>
          <w:t>community</w:t>
        </w:r>
        <w:r w:rsidR="0056165E" w:rsidDel="007C311B">
          <w:rPr>
            <w:rFonts w:ascii="Times New Roman" w:hAnsi="Times New Roman" w:cs="Times New Roman"/>
            <w:sz w:val="24"/>
            <w:szCs w:val="24"/>
          </w:rPr>
          <w:t xml:space="preserve"> for health services.  </w:t>
        </w:r>
        <w:r w:rsidR="004022D5" w:rsidDel="007C311B">
          <w:rPr>
            <w:rFonts w:ascii="Times New Roman" w:hAnsi="Times New Roman" w:cs="Times New Roman"/>
            <w:sz w:val="24"/>
            <w:szCs w:val="24"/>
          </w:rPr>
          <w:t>Th</w:t>
        </w:r>
        <w:r w:rsidR="00D065DC" w:rsidDel="007C311B">
          <w:rPr>
            <w:rFonts w:ascii="Times New Roman" w:hAnsi="Times New Roman" w:cs="Times New Roman"/>
            <w:sz w:val="24"/>
            <w:szCs w:val="24"/>
          </w:rPr>
          <w:t>e</w:t>
        </w:r>
        <w:r w:rsidR="004022D5" w:rsidDel="007C311B">
          <w:rPr>
            <w:rFonts w:ascii="Times New Roman" w:hAnsi="Times New Roman" w:cs="Times New Roman"/>
            <w:sz w:val="24"/>
            <w:szCs w:val="24"/>
          </w:rPr>
          <w:t xml:space="preserve"> presence of spatial spillovers can cause spatial autocorrelation, which if not accounted may lead to misleading estimates (Anselin, 2006). </w:t>
        </w:r>
      </w:moveFrom>
      <w:moveFromRangeEnd w:id="712"/>
      <w:r w:rsidR="004022D5">
        <w:rPr>
          <w:rFonts w:ascii="Times New Roman" w:hAnsi="Times New Roman" w:cs="Times New Roman"/>
          <w:sz w:val="24"/>
          <w:szCs w:val="24"/>
        </w:rPr>
        <w:t xml:space="preserve"> </w:t>
      </w:r>
    </w:p>
    <w:p w14:paraId="60A42FD6" w14:textId="525EF8D8" w:rsidR="00A039D6" w:rsidRDefault="00A039D6">
      <w:pPr>
        <w:spacing w:after="0" w:line="360" w:lineRule="auto"/>
        <w:rPr>
          <w:rFonts w:ascii="Times New Roman" w:hAnsi="Times New Roman" w:cs="Times New Roman"/>
          <w:sz w:val="24"/>
          <w:szCs w:val="24"/>
        </w:rPr>
        <w:pPrChange w:id="715" w:author="EWU" w:date="2017-03-10T14:52:00Z">
          <w:pPr>
            <w:spacing w:after="0" w:line="360" w:lineRule="auto"/>
            <w:ind w:firstLine="0"/>
          </w:pPr>
        </w:pPrChange>
      </w:pPr>
      <w:ins w:id="716" w:author="EWU" w:date="2017-03-10T14:52:00Z">
        <w:r>
          <w:rPr>
            <w:rFonts w:ascii="Times New Roman" w:hAnsi="Times New Roman" w:cs="Times New Roman"/>
            <w:sz w:val="24"/>
            <w:szCs w:val="24"/>
          </w:rPr>
          <w:t xml:space="preserve">Another potential problem when measuring access over space that needs to be accounted for is the presence of spatial spillovers (Mobley, Root, Finkelstein, </w:t>
        </w:r>
        <w:proofErr w:type="spellStart"/>
        <w:r>
          <w:rPr>
            <w:rFonts w:ascii="Times New Roman" w:hAnsi="Times New Roman" w:cs="Times New Roman"/>
            <w:sz w:val="24"/>
            <w:szCs w:val="24"/>
          </w:rPr>
          <w:t>Khavjou</w:t>
        </w:r>
        <w:proofErr w:type="spellEnd"/>
        <w:r>
          <w:rPr>
            <w:rFonts w:ascii="Times New Roman" w:hAnsi="Times New Roman" w:cs="Times New Roman"/>
            <w:sz w:val="24"/>
            <w:szCs w:val="24"/>
          </w:rPr>
          <w:t xml:space="preserve">, and Will, 2006).  These spatial spillovers can come from both social and non-social factors.  Social spatial spillovers are when neighborhoods have similar behavioral risk factors and health outcomes due to peoples influence over one another over space </w:t>
        </w:r>
        <w:r w:rsidRPr="0056165E">
          <w:rPr>
            <w:rFonts w:ascii="Times New Roman" w:hAnsi="Times New Roman" w:cs="Times New Roman"/>
            <w:sz w:val="24"/>
            <w:szCs w:val="24"/>
          </w:rPr>
          <w:t>(Mobley</w:t>
        </w:r>
        <w:r>
          <w:rPr>
            <w:rFonts w:ascii="Times New Roman" w:hAnsi="Times New Roman" w:cs="Times New Roman"/>
            <w:sz w:val="24"/>
            <w:szCs w:val="24"/>
          </w:rPr>
          <w:t xml:space="preserve">, Root, Anselin, Lozano-Garcia, and </w:t>
        </w:r>
        <w:proofErr w:type="spellStart"/>
        <w:r>
          <w:rPr>
            <w:rFonts w:ascii="Times New Roman" w:hAnsi="Times New Roman" w:cs="Times New Roman"/>
            <w:sz w:val="24"/>
            <w:szCs w:val="24"/>
          </w:rPr>
          <w:t>Koschinsky</w:t>
        </w:r>
        <w:proofErr w:type="spellEnd"/>
        <w:r w:rsidRPr="0056165E">
          <w:rPr>
            <w:rFonts w:ascii="Times New Roman" w:hAnsi="Times New Roman" w:cs="Times New Roman"/>
            <w:sz w:val="24"/>
            <w:szCs w:val="24"/>
          </w:rPr>
          <w:t xml:space="preserve">, 2006).  </w:t>
        </w:r>
        <w:r>
          <w:rPr>
            <w:rFonts w:ascii="Times New Roman" w:hAnsi="Times New Roman" w:cs="Times New Roman"/>
            <w:sz w:val="24"/>
            <w:szCs w:val="24"/>
          </w:rPr>
          <w:t>Non-social spatial spillovers may stem from the placement of physicians.  These types of spillovers occur because one community’s investment in new health infrastructure may impact a neighboring community’s access.  Both types of spatial spillovers occur because the boundaries of small geographic areas are not physically defined.  Because of this there is nothing to prevent residents of one community from going to another community for health services.  The presence of spatial spillovers can cause spatial autocorrelation, which if not accounted may lead to misleading estimates (Anselin, 2006).</w:t>
        </w:r>
      </w:ins>
    </w:p>
    <w:p w14:paraId="4FBEB8A4" w14:textId="04DB3B3D" w:rsidR="00C56C6D" w:rsidRDefault="00C56C6D" w:rsidP="00184C68">
      <w:pPr>
        <w:spacing w:after="0" w:line="360" w:lineRule="auto"/>
        <w:ind w:firstLine="0"/>
        <w:rPr>
          <w:ins w:id="717" w:author="Coral Wonderly" w:date="2017-02-26T13:36:00Z"/>
          <w:rFonts w:ascii="Times New Roman" w:hAnsi="Times New Roman" w:cs="Times New Roman"/>
          <w:sz w:val="24"/>
          <w:szCs w:val="24"/>
        </w:rPr>
      </w:pPr>
      <w:r>
        <w:rPr>
          <w:rFonts w:ascii="Times New Roman" w:hAnsi="Times New Roman" w:cs="Times New Roman"/>
          <w:sz w:val="24"/>
          <w:szCs w:val="24"/>
        </w:rPr>
        <w:tab/>
      </w:r>
      <w:r w:rsidR="00E51538" w:rsidRPr="00206ACC">
        <w:rPr>
          <w:rFonts w:ascii="Times New Roman" w:hAnsi="Times New Roman" w:cs="Times New Roman"/>
          <w:sz w:val="24"/>
          <w:szCs w:val="24"/>
        </w:rPr>
        <w:t>The objective of this study is to estimate the spatial accessibility to primary care at the local level (census</w:t>
      </w:r>
      <w:r w:rsidR="00AB6F44">
        <w:rPr>
          <w:rFonts w:ascii="Times New Roman" w:hAnsi="Times New Roman" w:cs="Times New Roman"/>
          <w:sz w:val="24"/>
          <w:szCs w:val="24"/>
        </w:rPr>
        <w:t xml:space="preserve"> tract) within Washington State, while controlling </w:t>
      </w:r>
      <w:proofErr w:type="gramStart"/>
      <w:r w:rsidR="00AB6F44">
        <w:rPr>
          <w:rFonts w:ascii="Times New Roman" w:hAnsi="Times New Roman" w:cs="Times New Roman"/>
          <w:sz w:val="24"/>
          <w:szCs w:val="24"/>
        </w:rPr>
        <w:t>for a populations</w:t>
      </w:r>
      <w:proofErr w:type="gramEnd"/>
      <w:r w:rsidR="00AB6F44">
        <w:rPr>
          <w:rFonts w:ascii="Times New Roman" w:hAnsi="Times New Roman" w:cs="Times New Roman"/>
          <w:sz w:val="24"/>
          <w:szCs w:val="24"/>
        </w:rPr>
        <w:t xml:space="preserve"> demographic and socio-economic characteristics</w:t>
      </w:r>
      <w:r w:rsidR="00E51538">
        <w:rPr>
          <w:rFonts w:ascii="Times New Roman" w:hAnsi="Times New Roman" w:cs="Times New Roman"/>
          <w:sz w:val="24"/>
          <w:szCs w:val="24"/>
        </w:rPr>
        <w:t xml:space="preserve">.  </w:t>
      </w:r>
      <w:r w:rsidR="007158F2" w:rsidRPr="007158F2">
        <w:rPr>
          <w:rFonts w:ascii="Times New Roman" w:hAnsi="Times New Roman" w:cs="Times New Roman"/>
          <w:sz w:val="24"/>
          <w:szCs w:val="24"/>
        </w:rPr>
        <w:t xml:space="preserve">Washington State was chosen as the setting for this study because in October 2016, Washington State received a five-year demonstration waiver from </w:t>
      </w:r>
      <w:r w:rsidR="00416D98">
        <w:rPr>
          <w:rFonts w:ascii="Times New Roman" w:hAnsi="Times New Roman" w:cs="Times New Roman"/>
          <w:sz w:val="24"/>
          <w:szCs w:val="24"/>
        </w:rPr>
        <w:t>CMS.</w:t>
      </w:r>
      <w:r w:rsidR="007158F2" w:rsidRPr="007158F2">
        <w:rPr>
          <w:rFonts w:ascii="Times New Roman" w:hAnsi="Times New Roman" w:cs="Times New Roman"/>
          <w:sz w:val="24"/>
          <w:szCs w:val="24"/>
        </w:rPr>
        <w:t xml:space="preserve">  This waiver allows Washington State to transform its current Medicare system.  Imitative I of the Medicaid Transformation incentives primary care providers to change how care is delivered.  A goal within Initiative I </w:t>
      </w:r>
      <w:proofErr w:type="gramStart"/>
      <w:r w:rsidR="007158F2" w:rsidRPr="007158F2">
        <w:rPr>
          <w:rFonts w:ascii="Times New Roman" w:hAnsi="Times New Roman" w:cs="Times New Roman"/>
          <w:sz w:val="24"/>
          <w:szCs w:val="24"/>
        </w:rPr>
        <w:t>is</w:t>
      </w:r>
      <w:proofErr w:type="gramEnd"/>
      <w:r w:rsidR="007158F2" w:rsidRPr="007158F2">
        <w:rPr>
          <w:rFonts w:ascii="Times New Roman" w:hAnsi="Times New Roman" w:cs="Times New Roman"/>
          <w:sz w:val="24"/>
          <w:szCs w:val="24"/>
        </w:rPr>
        <w:t xml:space="preserve"> to ensure that primary care is provided</w:t>
      </w:r>
      <w:r w:rsidR="00416D98">
        <w:rPr>
          <w:rFonts w:ascii="Times New Roman" w:hAnsi="Times New Roman" w:cs="Times New Roman"/>
          <w:sz w:val="24"/>
          <w:szCs w:val="24"/>
        </w:rPr>
        <w:t xml:space="preserve"> at the local level statewide.</w:t>
      </w:r>
    </w:p>
    <w:p w14:paraId="2B13DB8C" w14:textId="77777777" w:rsidR="007C311B" w:rsidRDefault="007C311B" w:rsidP="00184C68">
      <w:pPr>
        <w:spacing w:after="0" w:line="360" w:lineRule="auto"/>
        <w:ind w:firstLine="0"/>
        <w:rPr>
          <w:rFonts w:ascii="Times New Roman" w:hAnsi="Times New Roman" w:cs="Times New Roman"/>
          <w:sz w:val="24"/>
          <w:szCs w:val="24"/>
        </w:rPr>
      </w:pPr>
    </w:p>
    <w:p w14:paraId="5023C53D" w14:textId="1899D59A" w:rsidR="000349BB" w:rsidRPr="0057719A" w:rsidRDefault="007C311B">
      <w:pPr>
        <w:spacing w:after="0" w:line="360" w:lineRule="auto"/>
        <w:rPr>
          <w:rFonts w:ascii="Times New Roman" w:hAnsi="Times New Roman" w:cs="Times New Roman"/>
          <w:sz w:val="24"/>
          <w:szCs w:val="24"/>
        </w:rPr>
        <w:pPrChange w:id="718" w:author="Coral Wonderly" w:date="2017-03-02T17:42:00Z">
          <w:pPr>
            <w:spacing w:after="0" w:line="360" w:lineRule="auto"/>
            <w:ind w:firstLine="0"/>
          </w:pPr>
        </w:pPrChange>
      </w:pPr>
      <w:moveToRangeStart w:id="719" w:author="Coral Wonderly" w:date="2017-02-26T13:36:00Z" w:name="move475879488"/>
      <w:moveTo w:id="720" w:author="Coral Wonderly" w:date="2017-02-26T13:36:00Z">
        <w:del w:id="721" w:author="Coral Wonderly" w:date="2017-03-02T17:42:00Z">
          <w:r w:rsidDel="00DC311C">
            <w:rPr>
              <w:rFonts w:ascii="Times New Roman" w:hAnsi="Times New Roman" w:cs="Times New Roman"/>
              <w:sz w:val="24"/>
              <w:szCs w:val="24"/>
            </w:rPr>
            <w:delText>Spatial spillovers are another</w:delText>
          </w:r>
        </w:del>
      </w:moveTo>
      <w:ins w:id="722" w:author="Coral Wonderly" w:date="2017-03-02T17:42:00Z">
        <w:del w:id="723" w:author="EWU" w:date="2017-03-10T14:52:00Z">
          <w:r w:rsidR="00DC311C" w:rsidDel="00A039D6">
            <w:rPr>
              <w:rFonts w:ascii="Times New Roman" w:hAnsi="Times New Roman" w:cs="Times New Roman"/>
              <w:sz w:val="24"/>
              <w:szCs w:val="24"/>
            </w:rPr>
            <w:delText>Another</w:delText>
          </w:r>
        </w:del>
      </w:ins>
      <w:moveTo w:id="724" w:author="Coral Wonderly" w:date="2017-02-26T13:36:00Z">
        <w:del w:id="725" w:author="EWU" w:date="2017-03-10T14:52:00Z">
          <w:r w:rsidDel="00A039D6">
            <w:rPr>
              <w:rFonts w:ascii="Times New Roman" w:hAnsi="Times New Roman" w:cs="Times New Roman"/>
              <w:sz w:val="24"/>
              <w:szCs w:val="24"/>
            </w:rPr>
            <w:delText xml:space="preserve"> potential problem when measuring access over space</w:delText>
          </w:r>
        </w:del>
      </w:moveTo>
      <w:ins w:id="726" w:author="Coral Wonderly" w:date="2017-03-02T17:42:00Z">
        <w:del w:id="727" w:author="EWU" w:date="2017-03-10T14:52:00Z">
          <w:r w:rsidR="00DC311C" w:rsidDel="00A039D6">
            <w:rPr>
              <w:rFonts w:ascii="Times New Roman" w:hAnsi="Times New Roman" w:cs="Times New Roman"/>
              <w:sz w:val="24"/>
              <w:szCs w:val="24"/>
            </w:rPr>
            <w:delText xml:space="preserve"> that needs to be accounted for is the presence of spatial spillovers</w:delText>
          </w:r>
        </w:del>
      </w:ins>
      <w:moveTo w:id="728" w:author="Coral Wonderly" w:date="2017-02-26T13:36:00Z">
        <w:del w:id="729" w:author="EWU" w:date="2017-03-10T14:52:00Z">
          <w:r w:rsidDel="00A039D6">
            <w:rPr>
              <w:rFonts w:ascii="Times New Roman" w:hAnsi="Times New Roman" w:cs="Times New Roman"/>
              <w:sz w:val="24"/>
              <w:szCs w:val="24"/>
            </w:rPr>
            <w:delText xml:space="preserve"> (Mobley</w:delText>
          </w:r>
        </w:del>
      </w:moveTo>
      <w:ins w:id="730" w:author="Wonderly, Coral" w:date="2017-03-02T10:02:00Z">
        <w:del w:id="731" w:author="EWU" w:date="2017-03-10T14:52:00Z">
          <w:r w:rsidR="0000412B" w:rsidDel="00A039D6">
            <w:rPr>
              <w:rFonts w:ascii="Times New Roman" w:hAnsi="Times New Roman" w:cs="Times New Roman"/>
              <w:sz w:val="24"/>
              <w:szCs w:val="24"/>
            </w:rPr>
            <w:delText>, Root, Fink</w:delText>
          </w:r>
        </w:del>
      </w:ins>
      <w:ins w:id="732" w:author="Wonderly, Coral" w:date="2017-03-02T10:03:00Z">
        <w:del w:id="733" w:author="EWU" w:date="2017-03-10T14:52:00Z">
          <w:r w:rsidR="0000412B" w:rsidDel="00A039D6">
            <w:rPr>
              <w:rFonts w:ascii="Times New Roman" w:hAnsi="Times New Roman" w:cs="Times New Roman"/>
              <w:sz w:val="24"/>
              <w:szCs w:val="24"/>
            </w:rPr>
            <w:delText>el</w:delText>
          </w:r>
        </w:del>
      </w:ins>
      <w:ins w:id="734" w:author="Wonderly, Coral" w:date="2017-03-02T10:02:00Z">
        <w:del w:id="735" w:author="EWU" w:date="2017-03-10T14:52:00Z">
          <w:r w:rsidR="0000412B" w:rsidDel="00A039D6">
            <w:rPr>
              <w:rFonts w:ascii="Times New Roman" w:hAnsi="Times New Roman" w:cs="Times New Roman"/>
              <w:sz w:val="24"/>
              <w:szCs w:val="24"/>
            </w:rPr>
            <w:delText>stein,</w:delText>
          </w:r>
        </w:del>
      </w:ins>
      <w:ins w:id="736" w:author="Wonderly, Coral" w:date="2017-03-02T10:03:00Z">
        <w:del w:id="737" w:author="EWU" w:date="2017-03-10T14:52:00Z">
          <w:r w:rsidR="0000412B" w:rsidDel="00A039D6">
            <w:rPr>
              <w:rFonts w:ascii="Times New Roman" w:hAnsi="Times New Roman" w:cs="Times New Roman"/>
              <w:sz w:val="24"/>
              <w:szCs w:val="24"/>
            </w:rPr>
            <w:delText xml:space="preserve"> Khav</w:delText>
          </w:r>
        </w:del>
      </w:ins>
      <w:ins w:id="738" w:author="Wonderly, Coral" w:date="2017-03-02T10:04:00Z">
        <w:del w:id="739" w:author="EWU" w:date="2017-03-10T14:52:00Z">
          <w:r w:rsidR="00EA1990" w:rsidDel="00A039D6">
            <w:rPr>
              <w:rFonts w:ascii="Times New Roman" w:hAnsi="Times New Roman" w:cs="Times New Roman"/>
              <w:sz w:val="24"/>
              <w:szCs w:val="24"/>
            </w:rPr>
            <w:delText>j</w:delText>
          </w:r>
        </w:del>
      </w:ins>
      <w:ins w:id="740" w:author="Wonderly, Coral" w:date="2017-03-02T10:03:00Z">
        <w:del w:id="741" w:author="EWU" w:date="2017-03-10T14:52:00Z">
          <w:r w:rsidR="0000412B" w:rsidDel="00A039D6">
            <w:rPr>
              <w:rFonts w:ascii="Times New Roman" w:hAnsi="Times New Roman" w:cs="Times New Roman"/>
              <w:sz w:val="24"/>
              <w:szCs w:val="24"/>
            </w:rPr>
            <w:delText>ou,</w:delText>
          </w:r>
        </w:del>
      </w:ins>
      <w:ins w:id="742" w:author="Wonderly, Coral" w:date="2017-03-02T10:04:00Z">
        <w:del w:id="743" w:author="EWU" w:date="2017-03-10T14:52:00Z">
          <w:r w:rsidR="00EA1990" w:rsidDel="00A039D6">
            <w:rPr>
              <w:rFonts w:ascii="Times New Roman" w:hAnsi="Times New Roman" w:cs="Times New Roman"/>
              <w:sz w:val="24"/>
              <w:szCs w:val="24"/>
            </w:rPr>
            <w:delText xml:space="preserve"> and Will,</w:delText>
          </w:r>
        </w:del>
      </w:ins>
      <w:ins w:id="744" w:author="Wonderly, Coral" w:date="2017-03-02T10:02:00Z">
        <w:del w:id="745" w:author="EWU" w:date="2017-03-10T14:52:00Z">
          <w:r w:rsidR="0000412B" w:rsidDel="00A039D6">
            <w:rPr>
              <w:rFonts w:ascii="Times New Roman" w:hAnsi="Times New Roman" w:cs="Times New Roman"/>
              <w:sz w:val="24"/>
              <w:szCs w:val="24"/>
            </w:rPr>
            <w:delText xml:space="preserve"> </w:delText>
          </w:r>
        </w:del>
      </w:ins>
      <w:moveTo w:id="746" w:author="Coral Wonderly" w:date="2017-02-26T13:36:00Z">
        <w:del w:id="747" w:author="EWU" w:date="2017-03-10T14:52:00Z">
          <w:r w:rsidDel="00A039D6">
            <w:rPr>
              <w:rFonts w:ascii="Times New Roman" w:hAnsi="Times New Roman" w:cs="Times New Roman"/>
              <w:sz w:val="24"/>
              <w:szCs w:val="24"/>
            </w:rPr>
            <w:delText xml:space="preserve"> et al., 2006).  These spatial spillovers can come from both social and non-social factors.  Social spatial spillovers are when neighborhoods have similar behavioral risk factors and health outcomes due to peoples influence over one another over space </w:delText>
          </w:r>
          <w:r w:rsidRPr="0056165E" w:rsidDel="00A039D6">
            <w:rPr>
              <w:rFonts w:ascii="Times New Roman" w:hAnsi="Times New Roman" w:cs="Times New Roman"/>
              <w:sz w:val="24"/>
              <w:szCs w:val="24"/>
            </w:rPr>
            <w:delText>(Mobley</w:delText>
          </w:r>
        </w:del>
      </w:moveTo>
      <w:ins w:id="748" w:author="Wonderly, Coral" w:date="2017-03-02T09:59:00Z">
        <w:del w:id="749" w:author="EWU" w:date="2017-03-10T14:52:00Z">
          <w:r w:rsidR="0000412B" w:rsidDel="00A039D6">
            <w:rPr>
              <w:rFonts w:ascii="Times New Roman" w:hAnsi="Times New Roman" w:cs="Times New Roman"/>
              <w:sz w:val="24"/>
              <w:szCs w:val="24"/>
            </w:rPr>
            <w:delText>, Root, Anselin, Lozano-Garcia, and Koschinsky</w:delText>
          </w:r>
        </w:del>
      </w:ins>
      <w:moveTo w:id="750" w:author="Coral Wonderly" w:date="2017-02-26T13:36:00Z">
        <w:del w:id="751" w:author="EWU" w:date="2017-03-10T14:52:00Z">
          <w:r w:rsidRPr="0056165E" w:rsidDel="00A039D6">
            <w:rPr>
              <w:rFonts w:ascii="Times New Roman" w:hAnsi="Times New Roman" w:cs="Times New Roman"/>
              <w:sz w:val="24"/>
              <w:szCs w:val="24"/>
            </w:rPr>
            <w:delText xml:space="preserve"> et al., 2006).  </w:delText>
          </w:r>
          <w:r w:rsidDel="00A039D6">
            <w:rPr>
              <w:rFonts w:ascii="Times New Roman" w:hAnsi="Times New Roman" w:cs="Times New Roman"/>
              <w:sz w:val="24"/>
              <w:szCs w:val="24"/>
            </w:rPr>
            <w:delText>Non-social spatial spillovers may stem from the placement of physicians.  These types of spillovers occur because one community’s investment in new health infrastructure may impact a neighboring community’s access.  Both types of spatial spillovers occur because the boundaries of small geographic areas are not physically defined.  Because of this there is nothing to prevent residents of one community from going to another community for health services.  The presence of spatial spillovers can cause spatial autocorrelation, which if not accounted may lead to misleading estimates (Anselin, 2006).</w:delText>
          </w:r>
        </w:del>
        <w:del w:id="752" w:author="Coral Wonderly" w:date="2017-03-14T09:47:00Z">
          <w:r w:rsidDel="00340B5A">
            <w:rPr>
              <w:rFonts w:ascii="Times New Roman" w:hAnsi="Times New Roman" w:cs="Times New Roman"/>
              <w:sz w:val="24"/>
              <w:szCs w:val="24"/>
            </w:rPr>
            <w:delText xml:space="preserve">  </w:delText>
          </w:r>
        </w:del>
      </w:moveTo>
      <w:moveToRangeEnd w:id="719"/>
    </w:p>
    <w:sectPr w:rsidR="000349BB" w:rsidRPr="0057719A">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5" w:author="EWU" w:date="2017-02-24T14:34:00Z" w:initials="GMI">
    <w:p w14:paraId="4ED4761C" w14:textId="47C3FCD1" w:rsidR="00B35B16" w:rsidRDefault="00B35B16">
      <w:pPr>
        <w:pStyle w:val="CommentText"/>
      </w:pPr>
      <w:r>
        <w:rPr>
          <w:rStyle w:val="CommentReference"/>
        </w:rPr>
        <w:annotationRef/>
      </w:r>
      <w:r w:rsidR="0062021C">
        <w:t>Find more recent papers</w:t>
      </w:r>
    </w:p>
  </w:comment>
  <w:comment w:id="714" w:author="Coral Wonderly" w:date="2017-02-20T17:12:00Z" w:initials="WC">
    <w:p w14:paraId="04EF4E65" w14:textId="11897BA7" w:rsidR="0056165E" w:rsidRDefault="0056165E">
      <w:pPr>
        <w:pStyle w:val="CommentText"/>
      </w:pPr>
      <w:r>
        <w:rPr>
          <w:rStyle w:val="CommentReference"/>
        </w:rPr>
        <w:annotationRef/>
      </w:r>
      <w:r>
        <w:t>Different source than prior Mobley 2006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D4761C" w15:done="0"/>
  <w15:commentEx w15:paraId="04EF4E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B8961" w14:textId="77777777" w:rsidR="00A36B1C" w:rsidRDefault="00A36B1C" w:rsidP="001F49D7">
      <w:pPr>
        <w:spacing w:after="0" w:line="240" w:lineRule="auto"/>
      </w:pPr>
      <w:r>
        <w:separator/>
      </w:r>
    </w:p>
  </w:endnote>
  <w:endnote w:type="continuationSeparator" w:id="0">
    <w:p w14:paraId="47DDED2B" w14:textId="77777777" w:rsidR="00A36B1C" w:rsidRDefault="00A36B1C" w:rsidP="001F4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F2223" w14:textId="77777777" w:rsidR="00A36B1C" w:rsidRDefault="00A36B1C" w:rsidP="001F49D7">
      <w:pPr>
        <w:spacing w:after="0" w:line="240" w:lineRule="auto"/>
      </w:pPr>
      <w:r>
        <w:separator/>
      </w:r>
    </w:p>
  </w:footnote>
  <w:footnote w:type="continuationSeparator" w:id="0">
    <w:p w14:paraId="0B783498" w14:textId="77777777" w:rsidR="00A36B1C" w:rsidRDefault="00A36B1C" w:rsidP="001F4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E6F35" w14:textId="77777777" w:rsidR="001F49D7" w:rsidRDefault="001F49D7" w:rsidP="001F49D7">
    <w:pPr>
      <w:pStyle w:val="Header"/>
      <w:ind w:firstLine="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derly, Coral">
    <w15:presenceInfo w15:providerId="AD" w15:userId="S-1-5-21-4150675-2118669995-2676058213-58569"/>
  </w15:person>
  <w15:person w15:author="Coral Wonderly">
    <w15:presenceInfo w15:providerId="Windows Live" w15:userId="bde8d5bbccb38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90E"/>
    <w:rsid w:val="0000412B"/>
    <w:rsid w:val="000302E6"/>
    <w:rsid w:val="000349BB"/>
    <w:rsid w:val="00091E4C"/>
    <w:rsid w:val="000C5ED8"/>
    <w:rsid w:val="00100876"/>
    <w:rsid w:val="00105B8D"/>
    <w:rsid w:val="00135AB6"/>
    <w:rsid w:val="00150B06"/>
    <w:rsid w:val="00162E8A"/>
    <w:rsid w:val="00164DBD"/>
    <w:rsid w:val="00177B30"/>
    <w:rsid w:val="001812C9"/>
    <w:rsid w:val="00184C68"/>
    <w:rsid w:val="001A0A3B"/>
    <w:rsid w:val="001A7E34"/>
    <w:rsid w:val="001D72E4"/>
    <w:rsid w:val="001E6364"/>
    <w:rsid w:val="001F4647"/>
    <w:rsid w:val="001F49D7"/>
    <w:rsid w:val="002015F6"/>
    <w:rsid w:val="00201985"/>
    <w:rsid w:val="00206ACC"/>
    <w:rsid w:val="00234E62"/>
    <w:rsid w:val="00240640"/>
    <w:rsid w:val="00257AC1"/>
    <w:rsid w:val="002830C0"/>
    <w:rsid w:val="002C7AC2"/>
    <w:rsid w:val="002F63C7"/>
    <w:rsid w:val="00304C43"/>
    <w:rsid w:val="00340B5A"/>
    <w:rsid w:val="003476AD"/>
    <w:rsid w:val="00375D9A"/>
    <w:rsid w:val="00387475"/>
    <w:rsid w:val="003941AF"/>
    <w:rsid w:val="003A745F"/>
    <w:rsid w:val="003E520A"/>
    <w:rsid w:val="003E52FE"/>
    <w:rsid w:val="003E7F66"/>
    <w:rsid w:val="004022D5"/>
    <w:rsid w:val="00411C96"/>
    <w:rsid w:val="00415169"/>
    <w:rsid w:val="00416D98"/>
    <w:rsid w:val="004407C4"/>
    <w:rsid w:val="00466AA3"/>
    <w:rsid w:val="004B2EDF"/>
    <w:rsid w:val="004E2F04"/>
    <w:rsid w:val="004F2C63"/>
    <w:rsid w:val="00503049"/>
    <w:rsid w:val="00505AE8"/>
    <w:rsid w:val="00517A2D"/>
    <w:rsid w:val="005326BD"/>
    <w:rsid w:val="00536FA7"/>
    <w:rsid w:val="0056165E"/>
    <w:rsid w:val="00562435"/>
    <w:rsid w:val="00562E30"/>
    <w:rsid w:val="0057719A"/>
    <w:rsid w:val="00590774"/>
    <w:rsid w:val="005A1D58"/>
    <w:rsid w:val="005A5BF9"/>
    <w:rsid w:val="005C015F"/>
    <w:rsid w:val="005E4E61"/>
    <w:rsid w:val="005F0B46"/>
    <w:rsid w:val="005F3EFB"/>
    <w:rsid w:val="0062021C"/>
    <w:rsid w:val="00636DE2"/>
    <w:rsid w:val="006514DC"/>
    <w:rsid w:val="00675CEC"/>
    <w:rsid w:val="00681B92"/>
    <w:rsid w:val="00683D63"/>
    <w:rsid w:val="006977C3"/>
    <w:rsid w:val="006A68C9"/>
    <w:rsid w:val="006B225A"/>
    <w:rsid w:val="006B2FB8"/>
    <w:rsid w:val="006B51C0"/>
    <w:rsid w:val="006E6C24"/>
    <w:rsid w:val="007158F2"/>
    <w:rsid w:val="00737792"/>
    <w:rsid w:val="007569E0"/>
    <w:rsid w:val="00756B4B"/>
    <w:rsid w:val="00756F3C"/>
    <w:rsid w:val="007614B8"/>
    <w:rsid w:val="0076723A"/>
    <w:rsid w:val="007739D7"/>
    <w:rsid w:val="007A4B24"/>
    <w:rsid w:val="007B087C"/>
    <w:rsid w:val="007C311B"/>
    <w:rsid w:val="007F0003"/>
    <w:rsid w:val="007F490E"/>
    <w:rsid w:val="00817972"/>
    <w:rsid w:val="00841B8C"/>
    <w:rsid w:val="008578EE"/>
    <w:rsid w:val="008867EF"/>
    <w:rsid w:val="00897EDB"/>
    <w:rsid w:val="008B395D"/>
    <w:rsid w:val="008F5AD8"/>
    <w:rsid w:val="00905398"/>
    <w:rsid w:val="0091426A"/>
    <w:rsid w:val="00915504"/>
    <w:rsid w:val="00934C49"/>
    <w:rsid w:val="00947C61"/>
    <w:rsid w:val="00964386"/>
    <w:rsid w:val="009B237C"/>
    <w:rsid w:val="009C71CE"/>
    <w:rsid w:val="009E5A5C"/>
    <w:rsid w:val="009F60B2"/>
    <w:rsid w:val="00A039D6"/>
    <w:rsid w:val="00A36B1C"/>
    <w:rsid w:val="00A44A31"/>
    <w:rsid w:val="00A8202D"/>
    <w:rsid w:val="00AA0B88"/>
    <w:rsid w:val="00AA160C"/>
    <w:rsid w:val="00AB6F44"/>
    <w:rsid w:val="00AC0DA0"/>
    <w:rsid w:val="00AC1F58"/>
    <w:rsid w:val="00AD03F2"/>
    <w:rsid w:val="00AD1C71"/>
    <w:rsid w:val="00AF7B44"/>
    <w:rsid w:val="00B267D7"/>
    <w:rsid w:val="00B30966"/>
    <w:rsid w:val="00B35B16"/>
    <w:rsid w:val="00B473B2"/>
    <w:rsid w:val="00B5462A"/>
    <w:rsid w:val="00B6066A"/>
    <w:rsid w:val="00B65834"/>
    <w:rsid w:val="00B82CF0"/>
    <w:rsid w:val="00BA2D5B"/>
    <w:rsid w:val="00BA5FC7"/>
    <w:rsid w:val="00BC712E"/>
    <w:rsid w:val="00BE3ED4"/>
    <w:rsid w:val="00BE41F9"/>
    <w:rsid w:val="00BF67F1"/>
    <w:rsid w:val="00C16279"/>
    <w:rsid w:val="00C52B4C"/>
    <w:rsid w:val="00C54B61"/>
    <w:rsid w:val="00C56C6D"/>
    <w:rsid w:val="00C6012D"/>
    <w:rsid w:val="00C720DC"/>
    <w:rsid w:val="00CA2F98"/>
    <w:rsid w:val="00CD45E9"/>
    <w:rsid w:val="00D065DC"/>
    <w:rsid w:val="00D254E4"/>
    <w:rsid w:val="00D27C41"/>
    <w:rsid w:val="00D436B0"/>
    <w:rsid w:val="00D447C2"/>
    <w:rsid w:val="00D547C8"/>
    <w:rsid w:val="00D71D22"/>
    <w:rsid w:val="00D77297"/>
    <w:rsid w:val="00D811E4"/>
    <w:rsid w:val="00DA6D82"/>
    <w:rsid w:val="00DB40A5"/>
    <w:rsid w:val="00DC311C"/>
    <w:rsid w:val="00DD5BB6"/>
    <w:rsid w:val="00DF0082"/>
    <w:rsid w:val="00E01BBB"/>
    <w:rsid w:val="00E03E13"/>
    <w:rsid w:val="00E05FED"/>
    <w:rsid w:val="00E5032D"/>
    <w:rsid w:val="00E51538"/>
    <w:rsid w:val="00E601EA"/>
    <w:rsid w:val="00E608AC"/>
    <w:rsid w:val="00E6668E"/>
    <w:rsid w:val="00E710D3"/>
    <w:rsid w:val="00E901F1"/>
    <w:rsid w:val="00EA1990"/>
    <w:rsid w:val="00EA5FED"/>
    <w:rsid w:val="00EC456A"/>
    <w:rsid w:val="00F11C3F"/>
    <w:rsid w:val="00F20BFF"/>
    <w:rsid w:val="00F20DEC"/>
    <w:rsid w:val="00F74719"/>
    <w:rsid w:val="00F939AB"/>
    <w:rsid w:val="00FB5538"/>
    <w:rsid w:val="00FD47F7"/>
    <w:rsid w:val="00FE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9D7"/>
  </w:style>
  <w:style w:type="paragraph" w:styleId="Footer">
    <w:name w:val="footer"/>
    <w:basedOn w:val="Normal"/>
    <w:link w:val="FooterChar"/>
    <w:uiPriority w:val="99"/>
    <w:unhideWhenUsed/>
    <w:rsid w:val="001F4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9D7"/>
  </w:style>
  <w:style w:type="character" w:styleId="CommentReference">
    <w:name w:val="annotation reference"/>
    <w:basedOn w:val="DefaultParagraphFont"/>
    <w:uiPriority w:val="99"/>
    <w:semiHidden/>
    <w:unhideWhenUsed/>
    <w:rsid w:val="0056165E"/>
    <w:rPr>
      <w:sz w:val="16"/>
      <w:szCs w:val="16"/>
    </w:rPr>
  </w:style>
  <w:style w:type="paragraph" w:styleId="CommentText">
    <w:name w:val="annotation text"/>
    <w:basedOn w:val="Normal"/>
    <w:link w:val="CommentTextChar"/>
    <w:uiPriority w:val="99"/>
    <w:semiHidden/>
    <w:unhideWhenUsed/>
    <w:rsid w:val="0056165E"/>
    <w:pPr>
      <w:spacing w:line="240" w:lineRule="auto"/>
    </w:pPr>
    <w:rPr>
      <w:sz w:val="20"/>
      <w:szCs w:val="20"/>
    </w:rPr>
  </w:style>
  <w:style w:type="character" w:customStyle="1" w:styleId="CommentTextChar">
    <w:name w:val="Comment Text Char"/>
    <w:basedOn w:val="DefaultParagraphFont"/>
    <w:link w:val="CommentText"/>
    <w:uiPriority w:val="99"/>
    <w:semiHidden/>
    <w:rsid w:val="0056165E"/>
    <w:rPr>
      <w:sz w:val="20"/>
      <w:szCs w:val="20"/>
    </w:rPr>
  </w:style>
  <w:style w:type="paragraph" w:styleId="CommentSubject">
    <w:name w:val="annotation subject"/>
    <w:basedOn w:val="CommentText"/>
    <w:next w:val="CommentText"/>
    <w:link w:val="CommentSubjectChar"/>
    <w:uiPriority w:val="99"/>
    <w:semiHidden/>
    <w:unhideWhenUsed/>
    <w:rsid w:val="0056165E"/>
    <w:rPr>
      <w:b/>
      <w:bCs/>
    </w:rPr>
  </w:style>
  <w:style w:type="character" w:customStyle="1" w:styleId="CommentSubjectChar">
    <w:name w:val="Comment Subject Char"/>
    <w:basedOn w:val="CommentTextChar"/>
    <w:link w:val="CommentSubject"/>
    <w:uiPriority w:val="99"/>
    <w:semiHidden/>
    <w:rsid w:val="0056165E"/>
    <w:rPr>
      <w:b/>
      <w:bCs/>
      <w:sz w:val="20"/>
      <w:szCs w:val="20"/>
    </w:rPr>
  </w:style>
  <w:style w:type="paragraph" w:styleId="BalloonText">
    <w:name w:val="Balloon Text"/>
    <w:basedOn w:val="Normal"/>
    <w:link w:val="BalloonTextChar"/>
    <w:uiPriority w:val="99"/>
    <w:semiHidden/>
    <w:unhideWhenUsed/>
    <w:rsid w:val="00561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65E"/>
    <w:rPr>
      <w:rFonts w:ascii="Segoe UI" w:hAnsi="Segoe UI" w:cs="Segoe UI"/>
      <w:sz w:val="18"/>
      <w:szCs w:val="18"/>
    </w:rPr>
  </w:style>
  <w:style w:type="paragraph" w:styleId="Revision">
    <w:name w:val="Revision"/>
    <w:hidden/>
    <w:uiPriority w:val="99"/>
    <w:semiHidden/>
    <w:rsid w:val="00B35B16"/>
    <w:pPr>
      <w:spacing w:after="0" w:line="240" w:lineRule="auto"/>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9D7"/>
  </w:style>
  <w:style w:type="paragraph" w:styleId="Footer">
    <w:name w:val="footer"/>
    <w:basedOn w:val="Normal"/>
    <w:link w:val="FooterChar"/>
    <w:uiPriority w:val="99"/>
    <w:unhideWhenUsed/>
    <w:rsid w:val="001F4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9D7"/>
  </w:style>
  <w:style w:type="character" w:styleId="CommentReference">
    <w:name w:val="annotation reference"/>
    <w:basedOn w:val="DefaultParagraphFont"/>
    <w:uiPriority w:val="99"/>
    <w:semiHidden/>
    <w:unhideWhenUsed/>
    <w:rsid w:val="0056165E"/>
    <w:rPr>
      <w:sz w:val="16"/>
      <w:szCs w:val="16"/>
    </w:rPr>
  </w:style>
  <w:style w:type="paragraph" w:styleId="CommentText">
    <w:name w:val="annotation text"/>
    <w:basedOn w:val="Normal"/>
    <w:link w:val="CommentTextChar"/>
    <w:uiPriority w:val="99"/>
    <w:semiHidden/>
    <w:unhideWhenUsed/>
    <w:rsid w:val="0056165E"/>
    <w:pPr>
      <w:spacing w:line="240" w:lineRule="auto"/>
    </w:pPr>
    <w:rPr>
      <w:sz w:val="20"/>
      <w:szCs w:val="20"/>
    </w:rPr>
  </w:style>
  <w:style w:type="character" w:customStyle="1" w:styleId="CommentTextChar">
    <w:name w:val="Comment Text Char"/>
    <w:basedOn w:val="DefaultParagraphFont"/>
    <w:link w:val="CommentText"/>
    <w:uiPriority w:val="99"/>
    <w:semiHidden/>
    <w:rsid w:val="0056165E"/>
    <w:rPr>
      <w:sz w:val="20"/>
      <w:szCs w:val="20"/>
    </w:rPr>
  </w:style>
  <w:style w:type="paragraph" w:styleId="CommentSubject">
    <w:name w:val="annotation subject"/>
    <w:basedOn w:val="CommentText"/>
    <w:next w:val="CommentText"/>
    <w:link w:val="CommentSubjectChar"/>
    <w:uiPriority w:val="99"/>
    <w:semiHidden/>
    <w:unhideWhenUsed/>
    <w:rsid w:val="0056165E"/>
    <w:rPr>
      <w:b/>
      <w:bCs/>
    </w:rPr>
  </w:style>
  <w:style w:type="character" w:customStyle="1" w:styleId="CommentSubjectChar">
    <w:name w:val="Comment Subject Char"/>
    <w:basedOn w:val="CommentTextChar"/>
    <w:link w:val="CommentSubject"/>
    <w:uiPriority w:val="99"/>
    <w:semiHidden/>
    <w:rsid w:val="0056165E"/>
    <w:rPr>
      <w:b/>
      <w:bCs/>
      <w:sz w:val="20"/>
      <w:szCs w:val="20"/>
    </w:rPr>
  </w:style>
  <w:style w:type="paragraph" w:styleId="BalloonText">
    <w:name w:val="Balloon Text"/>
    <w:basedOn w:val="Normal"/>
    <w:link w:val="BalloonTextChar"/>
    <w:uiPriority w:val="99"/>
    <w:semiHidden/>
    <w:unhideWhenUsed/>
    <w:rsid w:val="00561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65E"/>
    <w:rPr>
      <w:rFonts w:ascii="Segoe UI" w:hAnsi="Segoe UI" w:cs="Segoe UI"/>
      <w:sz w:val="18"/>
      <w:szCs w:val="18"/>
    </w:rPr>
  </w:style>
  <w:style w:type="paragraph" w:styleId="Revision">
    <w:name w:val="Revision"/>
    <w:hidden/>
    <w:uiPriority w:val="99"/>
    <w:semiHidden/>
    <w:rsid w:val="00B35B16"/>
    <w:pPr>
      <w:spacing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Cen15</b:Tag>
    <b:SourceType>Report</b:SourceType>
    <b:Guid>{C70A9250-5671-4CF1-BDB7-B903918818B1}</b:Guid>
    <b:Title>National Health Expenditures 2015 Highlights </b:Title>
    <b:Year>2015</b:Year>
    <b:Author>
      <b:Author>
        <b:NameList>
          <b:Person>
            <b:Last>Services</b:Last>
            <b:First>Centers</b:First>
            <b:Middle>for Medicare and Medicaid</b:Middle>
          </b:Person>
        </b:NameList>
      </b:Author>
    </b:Author>
    <b:RefOrder>1</b:RefOrder>
  </b:Source>
  <b:Source>
    <b:Tag>Was16</b:Tag>
    <b:SourceType>InternetSite</b:SourceType>
    <b:Guid>{EEE73076-093A-4E61-9697-684190B8DC30}</b:Guid>
    <b:Author>
      <b:Author>
        <b:NameList>
          <b:Person>
            <b:Last>Authority</b:Last>
            <b:First>Washington</b:First>
            <b:Middle>State Health Care</b:Middle>
          </b:Person>
        </b:NameList>
      </b:Author>
    </b:Author>
    <b:Title>Washington State Health Care Authority</b:Title>
    <b:InternetSiteTitle>Medicaid transformation fequently asked questions</b:InternetSiteTitle>
    <b:Year>2016</b:Year>
    <b:URL>http://www.hca.wa.gov/assets/program/waiver_faq_0.pdf</b:URL>
    <b:RefOrder>2</b:RefOrder>
  </b:Source>
</b:Sources>
</file>

<file path=customXml/itemProps1.xml><?xml version="1.0" encoding="utf-8"?>
<ds:datastoreItem xmlns:ds="http://schemas.openxmlformats.org/officeDocument/2006/customXml" ds:itemID="{965ADBF4-52EC-4380-A109-3F71DC38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Wonderly, Coral</dc:creator>
  <cp:lastModifiedBy>EWU</cp:lastModifiedBy>
  <cp:revision>2</cp:revision>
  <dcterms:created xsi:type="dcterms:W3CDTF">2017-03-14T20:20:00Z</dcterms:created>
  <dcterms:modified xsi:type="dcterms:W3CDTF">2017-03-14T20:20:00Z</dcterms:modified>
</cp:coreProperties>
</file>